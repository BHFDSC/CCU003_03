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E591" w14:textId="0944D3BC" w:rsidR="00735583" w:rsidRDefault="00735583" w:rsidP="00E02F24">
      <w:pPr>
        <w:jc w:val="both"/>
        <w:rPr>
          <w:rFonts w:ascii="Arial" w:hAnsi="Arial" w:cs="Arial"/>
          <w:b/>
          <w:bCs/>
          <w:sz w:val="22"/>
          <w:szCs w:val="22"/>
        </w:rPr>
      </w:pPr>
      <w:r>
        <w:rPr>
          <w:rFonts w:ascii="Arial" w:hAnsi="Arial" w:cs="Arial"/>
          <w:b/>
          <w:bCs/>
          <w:sz w:val="22"/>
          <w:szCs w:val="22"/>
        </w:rPr>
        <w:t xml:space="preserve">Title </w:t>
      </w:r>
    </w:p>
    <w:p w14:paraId="5B70105A" w14:textId="6E8CB190" w:rsidR="00735583" w:rsidRDefault="00223CD7" w:rsidP="00E02F24">
      <w:pPr>
        <w:jc w:val="both"/>
        <w:rPr>
          <w:bCs/>
        </w:rPr>
      </w:pPr>
      <w:r w:rsidRPr="00223CD7">
        <w:rPr>
          <w:bCs/>
        </w:rPr>
        <w:t>Using national electronic health records for pandemic preparedness: validation of a parsimonious model for predicting excess COVID-19 deaths</w:t>
      </w:r>
    </w:p>
    <w:p w14:paraId="2684C57E" w14:textId="77777777" w:rsidR="00223CD7" w:rsidRPr="00223CD7" w:rsidRDefault="00223CD7" w:rsidP="00E02F24">
      <w:pPr>
        <w:jc w:val="both"/>
        <w:rPr>
          <w:ins w:id="0" w:author="Alizadeh Mizani, Mehrdad" w:date="2021-12-15T18:36:00Z"/>
          <w:rFonts w:ascii="Arial" w:hAnsi="Arial" w:cs="Arial"/>
          <w:bCs/>
          <w:sz w:val="22"/>
          <w:szCs w:val="22"/>
        </w:rPr>
      </w:pPr>
    </w:p>
    <w:p w14:paraId="00B4F441" w14:textId="0D60F3A7" w:rsidR="009A0301" w:rsidRPr="00642821" w:rsidRDefault="009A0301" w:rsidP="00E02F24">
      <w:pPr>
        <w:jc w:val="both"/>
        <w:rPr>
          <w:rFonts w:ascii="Arial" w:hAnsi="Arial" w:cs="Arial"/>
          <w:b/>
          <w:bCs/>
          <w:sz w:val="22"/>
          <w:szCs w:val="22"/>
        </w:rPr>
      </w:pPr>
      <w:r w:rsidRPr="00642821">
        <w:rPr>
          <w:rFonts w:ascii="Arial" w:hAnsi="Arial" w:cs="Arial"/>
          <w:b/>
          <w:bCs/>
          <w:sz w:val="22"/>
          <w:szCs w:val="22"/>
        </w:rPr>
        <w:t>Version history</w:t>
      </w:r>
    </w:p>
    <w:tbl>
      <w:tblPr>
        <w:tblStyle w:val="TableGrid"/>
        <w:tblW w:w="9010" w:type="dxa"/>
        <w:tblLook w:val="04A0" w:firstRow="1" w:lastRow="0" w:firstColumn="1" w:lastColumn="0" w:noHBand="0" w:noVBand="1"/>
      </w:tblPr>
      <w:tblGrid>
        <w:gridCol w:w="960"/>
        <w:gridCol w:w="1380"/>
        <w:gridCol w:w="6670"/>
      </w:tblGrid>
      <w:tr w:rsidR="009A0301" w:rsidRPr="00642821" w14:paraId="033910FE" w14:textId="77777777" w:rsidTr="1FA04B48">
        <w:tc>
          <w:tcPr>
            <w:tcW w:w="960" w:type="dxa"/>
          </w:tcPr>
          <w:p w14:paraId="390B062E" w14:textId="77777777" w:rsidR="009A0301" w:rsidRPr="00642821" w:rsidRDefault="009A0301" w:rsidP="00E02F24">
            <w:pPr>
              <w:jc w:val="both"/>
              <w:rPr>
                <w:rFonts w:ascii="Arial" w:hAnsi="Arial" w:cs="Arial"/>
                <w:sz w:val="22"/>
                <w:szCs w:val="22"/>
              </w:rPr>
            </w:pPr>
            <w:r w:rsidRPr="00642821">
              <w:rPr>
                <w:rFonts w:ascii="Arial" w:hAnsi="Arial" w:cs="Arial"/>
                <w:sz w:val="22"/>
                <w:szCs w:val="22"/>
              </w:rPr>
              <w:t>V0.1</w:t>
            </w:r>
          </w:p>
        </w:tc>
        <w:tc>
          <w:tcPr>
            <w:tcW w:w="1380" w:type="dxa"/>
          </w:tcPr>
          <w:p w14:paraId="76F8DEC3" w14:textId="223C2784" w:rsidR="009A0301" w:rsidRPr="00642821" w:rsidRDefault="00A26406" w:rsidP="00E02F24">
            <w:pPr>
              <w:jc w:val="both"/>
              <w:rPr>
                <w:rFonts w:ascii="Arial" w:hAnsi="Arial" w:cs="Arial"/>
                <w:sz w:val="22"/>
                <w:szCs w:val="22"/>
              </w:rPr>
            </w:pPr>
            <w:r>
              <w:rPr>
                <w:rFonts w:ascii="Arial" w:hAnsi="Arial" w:cs="Arial"/>
                <w:sz w:val="22"/>
                <w:szCs w:val="22"/>
              </w:rPr>
              <w:t>15</w:t>
            </w:r>
            <w:r w:rsidR="009A0301" w:rsidRPr="00642821">
              <w:rPr>
                <w:rFonts w:ascii="Arial" w:hAnsi="Arial" w:cs="Arial"/>
                <w:sz w:val="22"/>
                <w:szCs w:val="22"/>
              </w:rPr>
              <w:t>/</w:t>
            </w:r>
            <w:r w:rsidR="00B66690">
              <w:rPr>
                <w:rFonts w:ascii="Arial" w:hAnsi="Arial" w:cs="Arial"/>
                <w:sz w:val="22"/>
                <w:szCs w:val="22"/>
              </w:rPr>
              <w:t>12</w:t>
            </w:r>
            <w:r w:rsidR="009A0301" w:rsidRPr="00642821">
              <w:rPr>
                <w:rFonts w:ascii="Arial" w:hAnsi="Arial" w:cs="Arial"/>
                <w:sz w:val="22"/>
                <w:szCs w:val="22"/>
              </w:rPr>
              <w:t>/202</w:t>
            </w:r>
            <w:r w:rsidR="00B66690">
              <w:rPr>
                <w:rFonts w:ascii="Arial" w:hAnsi="Arial" w:cs="Arial"/>
                <w:sz w:val="22"/>
                <w:szCs w:val="22"/>
              </w:rPr>
              <w:t>1</w:t>
            </w:r>
          </w:p>
        </w:tc>
        <w:tc>
          <w:tcPr>
            <w:tcW w:w="6670" w:type="dxa"/>
          </w:tcPr>
          <w:p w14:paraId="4486D228" w14:textId="261194FC" w:rsidR="009A0301" w:rsidRPr="00642821" w:rsidRDefault="00B66690" w:rsidP="00E02F24">
            <w:pPr>
              <w:jc w:val="both"/>
              <w:rPr>
                <w:rFonts w:ascii="Arial" w:hAnsi="Arial" w:cs="Arial"/>
                <w:sz w:val="22"/>
                <w:szCs w:val="22"/>
              </w:rPr>
            </w:pPr>
            <w:r>
              <w:rPr>
                <w:rFonts w:ascii="Arial" w:hAnsi="Arial" w:cs="Arial"/>
                <w:sz w:val="22"/>
                <w:szCs w:val="22"/>
              </w:rPr>
              <w:t xml:space="preserve">First version for GitHub </w:t>
            </w:r>
          </w:p>
        </w:tc>
      </w:tr>
      <w:tr w:rsidR="00C23043" w:rsidRPr="00642821" w14:paraId="1A1505BB" w14:textId="77777777" w:rsidTr="1FA04B48">
        <w:tc>
          <w:tcPr>
            <w:tcW w:w="960" w:type="dxa"/>
          </w:tcPr>
          <w:p w14:paraId="2881401F" w14:textId="77777777" w:rsidR="00C23043" w:rsidRPr="00642821" w:rsidRDefault="00C23043" w:rsidP="00E02F24">
            <w:pPr>
              <w:jc w:val="both"/>
              <w:rPr>
                <w:rFonts w:ascii="Arial" w:hAnsi="Arial" w:cs="Arial"/>
                <w:sz w:val="22"/>
                <w:szCs w:val="22"/>
              </w:rPr>
            </w:pPr>
          </w:p>
        </w:tc>
        <w:tc>
          <w:tcPr>
            <w:tcW w:w="1380" w:type="dxa"/>
          </w:tcPr>
          <w:p w14:paraId="0185A2B5" w14:textId="77777777" w:rsidR="00C23043" w:rsidRPr="00642821" w:rsidRDefault="00C23043" w:rsidP="00E02F24">
            <w:pPr>
              <w:jc w:val="both"/>
              <w:rPr>
                <w:rFonts w:ascii="Arial" w:hAnsi="Arial" w:cs="Arial"/>
                <w:sz w:val="22"/>
                <w:szCs w:val="22"/>
              </w:rPr>
            </w:pPr>
          </w:p>
        </w:tc>
        <w:tc>
          <w:tcPr>
            <w:tcW w:w="6670" w:type="dxa"/>
          </w:tcPr>
          <w:p w14:paraId="7EBFAB21" w14:textId="77777777" w:rsidR="00C23043" w:rsidRPr="00642821" w:rsidRDefault="00C23043" w:rsidP="00E02F24">
            <w:pPr>
              <w:jc w:val="both"/>
              <w:rPr>
                <w:rFonts w:ascii="Arial" w:hAnsi="Arial" w:cs="Arial"/>
                <w:sz w:val="22"/>
                <w:szCs w:val="22"/>
              </w:rPr>
            </w:pPr>
          </w:p>
        </w:tc>
      </w:tr>
      <w:tr w:rsidR="00C23043" w:rsidRPr="00642821" w14:paraId="41D99679" w14:textId="77777777" w:rsidTr="1FA04B48">
        <w:tc>
          <w:tcPr>
            <w:tcW w:w="960" w:type="dxa"/>
          </w:tcPr>
          <w:p w14:paraId="338995CD" w14:textId="77777777" w:rsidR="00C23043" w:rsidRPr="00642821" w:rsidRDefault="00C23043" w:rsidP="00E02F24">
            <w:pPr>
              <w:jc w:val="both"/>
              <w:rPr>
                <w:rFonts w:ascii="Arial" w:hAnsi="Arial" w:cs="Arial"/>
                <w:sz w:val="22"/>
                <w:szCs w:val="22"/>
              </w:rPr>
            </w:pPr>
          </w:p>
        </w:tc>
        <w:tc>
          <w:tcPr>
            <w:tcW w:w="1380" w:type="dxa"/>
          </w:tcPr>
          <w:p w14:paraId="40449C29" w14:textId="77777777" w:rsidR="00C23043" w:rsidRPr="00642821" w:rsidRDefault="00C23043" w:rsidP="00E02F24">
            <w:pPr>
              <w:jc w:val="both"/>
              <w:rPr>
                <w:rFonts w:ascii="Arial" w:hAnsi="Arial" w:cs="Arial"/>
                <w:sz w:val="22"/>
                <w:szCs w:val="22"/>
              </w:rPr>
            </w:pPr>
          </w:p>
        </w:tc>
        <w:tc>
          <w:tcPr>
            <w:tcW w:w="6670" w:type="dxa"/>
          </w:tcPr>
          <w:p w14:paraId="23279DB3" w14:textId="77777777" w:rsidR="00C23043" w:rsidRPr="00642821" w:rsidRDefault="00C23043" w:rsidP="00E02F24">
            <w:pPr>
              <w:jc w:val="both"/>
              <w:rPr>
                <w:rFonts w:ascii="Arial" w:hAnsi="Arial" w:cs="Arial"/>
                <w:sz w:val="22"/>
                <w:szCs w:val="22"/>
              </w:rPr>
            </w:pPr>
          </w:p>
        </w:tc>
      </w:tr>
    </w:tbl>
    <w:p w14:paraId="536E6D82" w14:textId="77777777" w:rsidR="004874CF" w:rsidRPr="009C23D4" w:rsidRDefault="004874CF" w:rsidP="00E02F24">
      <w:pPr>
        <w:jc w:val="both"/>
        <w:rPr>
          <w:rFonts w:eastAsia="Calibri" w:cstheme="minorHAnsi"/>
          <w:color w:val="000000"/>
          <w:sz w:val="22"/>
          <w:szCs w:val="22"/>
          <w:lang w:eastAsia="en-GB"/>
        </w:rPr>
      </w:pPr>
    </w:p>
    <w:p w14:paraId="298B8DCF"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Lay summary</w:t>
      </w:r>
    </w:p>
    <w:p w14:paraId="69CBFE56"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Predicting the number of COVID-19 deaths has been the focus of many studies since the start of the pandemic. These predictions provide crucial information to guide government policies related to lockdown and social distancing measures. The most common prediction models for infectious diseases are based on parameters not known at the start of a pandemic (for example, the attack rate, and R0) rather than existing historical patient data in Electronic Health Records (EHR). In March 2020, we developed a prediction model for COVID-19 deaths in one year based on chronic conditions of patients</w:t>
      </w:r>
      <w:r w:rsidRPr="00567761">
        <w:rPr>
          <w:rFonts w:eastAsia="Calibri" w:cstheme="minorHAnsi"/>
          <w:color w:val="000000"/>
          <w:sz w:val="22"/>
          <w:szCs w:val="22"/>
          <w:vertAlign w:val="superscript"/>
          <w:lang w:eastAsia="en-GB"/>
        </w:rPr>
        <w:t>1</w:t>
      </w:r>
      <w:r w:rsidRPr="009C23D4">
        <w:rPr>
          <w:rFonts w:eastAsia="Calibri" w:cstheme="minorHAnsi"/>
          <w:color w:val="000000"/>
          <w:sz w:val="22"/>
          <w:szCs w:val="22"/>
          <w:lang w:eastAsia="en-GB"/>
        </w:rPr>
        <w:t>. We used the anonymised EHR of 3.8 million patients provided by Clinical Practice Research Datalink (CPRD)</w:t>
      </w:r>
      <w:r w:rsidRPr="00567761">
        <w:rPr>
          <w:rFonts w:eastAsia="Calibri" w:cstheme="minorHAnsi"/>
          <w:color w:val="000000"/>
          <w:sz w:val="22"/>
          <w:szCs w:val="22"/>
          <w:vertAlign w:val="superscript"/>
          <w:lang w:eastAsia="en-GB"/>
        </w:rPr>
        <w:t>2-5</w:t>
      </w:r>
      <w:r w:rsidRPr="009C23D4">
        <w:rPr>
          <w:rFonts w:eastAsia="Calibri" w:cstheme="minorHAnsi"/>
          <w:color w:val="000000"/>
          <w:sz w:val="22"/>
          <w:szCs w:val="22"/>
          <w:lang w:eastAsia="en-GB"/>
        </w:rPr>
        <w:t>. We made predictions in different scenarios based on the spread of COVID-19 and its severity in terms of increased risk of death. </w:t>
      </w:r>
    </w:p>
    <w:p w14:paraId="51E915AA" w14:textId="77777777" w:rsidR="009C23D4" w:rsidRPr="009C23D4" w:rsidRDefault="009C23D4" w:rsidP="009C23D4">
      <w:pPr>
        <w:rPr>
          <w:rFonts w:eastAsia="Calibri" w:cstheme="minorHAnsi"/>
          <w:color w:val="000000"/>
          <w:sz w:val="22"/>
          <w:szCs w:val="22"/>
          <w:lang w:eastAsia="en-GB"/>
        </w:rPr>
      </w:pPr>
    </w:p>
    <w:p w14:paraId="75F0EE3A"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In this project, we aim to validate our prediction model on approximately 44.9 million patients aged 30 and older in the Trusted Research Environment (TRE) for England. Our approach predicts one year of death in people infected with COVID-19 from March 2020 to March 2021 based on pre-pandemic (from March 2018 to March 2019) health data in people with high-risk chronic diseases. We are specifically interested in chronic diseases listed in the shieling list by NHS</w:t>
      </w:r>
      <w:r w:rsidRPr="00567761">
        <w:rPr>
          <w:rFonts w:eastAsia="Calibri" w:cstheme="minorHAnsi"/>
          <w:color w:val="000000"/>
          <w:sz w:val="22"/>
          <w:szCs w:val="22"/>
          <w:vertAlign w:val="superscript"/>
          <w:lang w:eastAsia="en-GB"/>
        </w:rPr>
        <w:t>6-7</w:t>
      </w:r>
      <w:r w:rsidRPr="009C23D4">
        <w:rPr>
          <w:rFonts w:eastAsia="Calibri" w:cstheme="minorHAnsi"/>
          <w:color w:val="000000"/>
          <w:sz w:val="22"/>
          <w:szCs w:val="22"/>
          <w:lang w:eastAsia="en-GB"/>
        </w:rPr>
        <w:t>. </w:t>
      </w:r>
    </w:p>
    <w:p w14:paraId="36F00E3F" w14:textId="77777777" w:rsidR="009C23D4" w:rsidRPr="009C23D4" w:rsidRDefault="009C23D4" w:rsidP="009C23D4">
      <w:pPr>
        <w:rPr>
          <w:rFonts w:eastAsia="Calibri" w:cstheme="minorHAnsi"/>
          <w:color w:val="000000"/>
          <w:sz w:val="22"/>
          <w:szCs w:val="22"/>
          <w:lang w:eastAsia="en-GB"/>
        </w:rPr>
      </w:pPr>
    </w:p>
    <w:p w14:paraId="325F655F"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 </w:t>
      </w:r>
    </w:p>
    <w:p w14:paraId="10C0C93A"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Background</w:t>
      </w:r>
    </w:p>
    <w:p w14:paraId="4EF47622" w14:textId="42B602DE"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There have been over 5 million deaths due to COVID-19 globally, with more than 144,000 in the UK</w:t>
      </w:r>
      <w:r w:rsidR="00567761" w:rsidRPr="00567761">
        <w:rPr>
          <w:rFonts w:eastAsia="Calibri" w:cstheme="minorHAnsi"/>
          <w:color w:val="000000"/>
          <w:sz w:val="22"/>
          <w:szCs w:val="22"/>
          <w:vertAlign w:val="superscript"/>
          <w:lang w:eastAsia="en-GB"/>
        </w:rPr>
        <w:t>8</w:t>
      </w:r>
      <w:r w:rsidRPr="009C23D4">
        <w:rPr>
          <w:rFonts w:eastAsia="Calibri" w:cstheme="minorHAnsi"/>
          <w:color w:val="000000"/>
          <w:sz w:val="22"/>
          <w:szCs w:val="22"/>
          <w:lang w:eastAsia="en-GB"/>
        </w:rPr>
        <w:t>. Estimates of mortality have been the most reported and used statistics since the start of the pandemic, influencing policy and planning. Use of EHR informed early identification of risk factors for COVID-19 mortality, leading to social distancing and lockdown in the UK</w:t>
      </w:r>
      <w:r w:rsidR="00C45EA0" w:rsidRPr="00C45EA0">
        <w:rPr>
          <w:rFonts w:eastAsia="Calibri" w:cstheme="minorHAnsi"/>
          <w:color w:val="000000"/>
          <w:sz w:val="22"/>
          <w:szCs w:val="22"/>
          <w:vertAlign w:val="superscript"/>
          <w:lang w:eastAsia="en-GB"/>
        </w:rPr>
        <w:t>9-10</w:t>
      </w:r>
      <w:r w:rsidRPr="009C23D4">
        <w:rPr>
          <w:rFonts w:eastAsia="Calibri" w:cstheme="minorHAnsi"/>
          <w:color w:val="000000"/>
          <w:sz w:val="22"/>
          <w:szCs w:val="22"/>
          <w:lang w:eastAsia="en-GB"/>
        </w:rPr>
        <w:t>. One of the crucial predictors of mortality in infectious disease is the existence of underlying chronic diseases. However, baseline mortality risk in people with underlying conditions is not used in common models for estimating the mortality of infection diseases. Most of the predictive models for mortality of infectious diseases, including COVID-19, are based on transmissibility, the severity of the infection, case fatality ratio, infection fatality ratio and R-0, many of which are unknown at the start of the pandemic. </w:t>
      </w:r>
    </w:p>
    <w:p w14:paraId="1364DBCF" w14:textId="549F03F4"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In March 2020, we estimated 1-year COVID-19 mortality in England using the EHR of 3.8 million patients provided by Clinical Practice Research Datalink (CPRD). The main parameters in our predictive model were baseline all-cause mortality in people with underlying chronic conditions and combinations of scenario-based values of relative risk (RR) of mortality and infection rate (IR) of COVID-19. </w:t>
      </w:r>
    </w:p>
    <w:p w14:paraId="1F51456E" w14:textId="59ED8EAD"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This project aims to validate our previous model in 44.9 million patients aged 30 and older in Trusted Research Environment (TRE) for England. In our development and validation models, we are interested in the direct effects of the pandemic on 1-year all-cause mortality in people with underlying chronic conditions listed at high-risk factors for COVID-19.</w:t>
      </w:r>
    </w:p>
    <w:p w14:paraId="0BE14D67"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 </w:t>
      </w:r>
    </w:p>
    <w:p w14:paraId="5D6323FC"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 </w:t>
      </w:r>
    </w:p>
    <w:p w14:paraId="3F6863E5"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Research aims and question(s) </w:t>
      </w:r>
    </w:p>
    <w:p w14:paraId="22CD30DE" w14:textId="77777777" w:rsidR="009C23D4" w:rsidRPr="009C23D4" w:rsidRDefault="009C23D4" w:rsidP="009C23D4">
      <w:pPr>
        <w:numPr>
          <w:ilvl w:val="0"/>
          <w:numId w:val="11"/>
        </w:numPr>
        <w:rPr>
          <w:rFonts w:eastAsia="Calibri" w:cstheme="minorHAnsi"/>
          <w:color w:val="000000"/>
          <w:sz w:val="22"/>
          <w:szCs w:val="22"/>
          <w:lang w:eastAsia="en-GB"/>
        </w:rPr>
      </w:pPr>
      <w:r w:rsidRPr="009C23D4">
        <w:rPr>
          <w:rFonts w:eastAsia="Calibri" w:cstheme="minorHAnsi"/>
          <w:color w:val="000000"/>
          <w:sz w:val="22"/>
          <w:szCs w:val="22"/>
          <w:lang w:eastAsia="en-GB"/>
        </w:rPr>
        <w:lastRenderedPageBreak/>
        <w:t>What is the 1-year all-cause mortality in patients with CVD and high-risk chronic conditions from March 2018 to March 2019?</w:t>
      </w:r>
    </w:p>
    <w:p w14:paraId="34D884F9" w14:textId="77777777" w:rsidR="009C23D4" w:rsidRPr="009C23D4" w:rsidRDefault="009C23D4" w:rsidP="009C23D4">
      <w:pPr>
        <w:numPr>
          <w:ilvl w:val="0"/>
          <w:numId w:val="11"/>
        </w:numPr>
        <w:rPr>
          <w:rFonts w:eastAsia="Calibri" w:cstheme="minorHAnsi"/>
          <w:color w:val="000000"/>
          <w:sz w:val="22"/>
          <w:szCs w:val="22"/>
          <w:lang w:eastAsia="en-GB"/>
        </w:rPr>
      </w:pPr>
      <w:r w:rsidRPr="009C23D4">
        <w:rPr>
          <w:rFonts w:eastAsia="Calibri" w:cstheme="minorHAnsi"/>
          <w:color w:val="000000"/>
          <w:sz w:val="22"/>
          <w:szCs w:val="22"/>
          <w:lang w:eastAsia="en-GB"/>
        </w:rPr>
        <w:t>What are the observed RR and IR in individuals with high-risk chronic conditions from March 2020 to March 2021?</w:t>
      </w:r>
    </w:p>
    <w:p w14:paraId="71721381" w14:textId="77777777" w:rsidR="009C23D4" w:rsidRPr="009C23D4" w:rsidRDefault="009C23D4" w:rsidP="009C23D4">
      <w:pPr>
        <w:numPr>
          <w:ilvl w:val="0"/>
          <w:numId w:val="11"/>
        </w:numPr>
        <w:rPr>
          <w:rFonts w:eastAsia="Calibri" w:cstheme="minorHAnsi"/>
          <w:color w:val="000000"/>
          <w:sz w:val="22"/>
          <w:szCs w:val="22"/>
          <w:lang w:eastAsia="en-GB"/>
        </w:rPr>
      </w:pPr>
      <w:r w:rsidRPr="009C23D4">
        <w:rPr>
          <w:rFonts w:eastAsia="Calibri" w:cstheme="minorHAnsi"/>
          <w:color w:val="000000"/>
          <w:sz w:val="22"/>
          <w:szCs w:val="22"/>
          <w:lang w:eastAsia="en-GB"/>
        </w:rPr>
        <w:t>Based on our model, what is the estimated excess mortality in people with COVID-19 infection?</w:t>
      </w:r>
    </w:p>
    <w:p w14:paraId="40632DE8" w14:textId="77777777" w:rsidR="009C23D4" w:rsidRPr="009C23D4" w:rsidRDefault="009C23D4" w:rsidP="009C23D4">
      <w:pPr>
        <w:numPr>
          <w:ilvl w:val="0"/>
          <w:numId w:val="11"/>
        </w:numPr>
        <w:rPr>
          <w:rFonts w:eastAsia="Calibri" w:cstheme="minorHAnsi"/>
          <w:color w:val="000000"/>
          <w:sz w:val="22"/>
          <w:szCs w:val="22"/>
          <w:lang w:eastAsia="en-GB"/>
        </w:rPr>
      </w:pPr>
      <w:r w:rsidRPr="009C23D4">
        <w:rPr>
          <w:rFonts w:eastAsia="Calibri" w:cstheme="minorHAnsi"/>
          <w:color w:val="000000"/>
          <w:sz w:val="22"/>
          <w:szCs w:val="22"/>
          <w:lang w:eastAsia="en-GB"/>
        </w:rPr>
        <w:t>What is the ratio of estimated excess mortality to observed COVID-19 mortality?</w:t>
      </w:r>
    </w:p>
    <w:p w14:paraId="37E4E271" w14:textId="77777777" w:rsidR="009C23D4" w:rsidRPr="009C23D4" w:rsidRDefault="009C23D4" w:rsidP="009C23D4">
      <w:pPr>
        <w:rPr>
          <w:rFonts w:eastAsia="Calibri" w:cstheme="minorHAnsi"/>
          <w:color w:val="000000"/>
          <w:sz w:val="22"/>
          <w:szCs w:val="22"/>
          <w:lang w:eastAsia="en-GB"/>
        </w:rPr>
      </w:pPr>
    </w:p>
    <w:p w14:paraId="62CFD5A0"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Data sources</w:t>
      </w:r>
    </w:p>
    <w:p w14:paraId="5A434D64" w14:textId="77777777" w:rsidR="009C23D4" w:rsidRPr="009C23D4" w:rsidRDefault="009C23D4" w:rsidP="009C23D4">
      <w:pPr>
        <w:rPr>
          <w:rFonts w:eastAsia="Calibri" w:cstheme="minorHAnsi"/>
          <w:color w:val="000000"/>
          <w:sz w:val="22"/>
          <w:szCs w:val="22"/>
          <w:lang w:eastAsia="en-GB"/>
        </w:rPr>
      </w:pPr>
    </w:p>
    <w:p w14:paraId="62FCCF3E"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NHS England (TRE)</w:t>
      </w:r>
    </w:p>
    <w:p w14:paraId="17A7562B"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HES: Hospital Episode Statistics </w:t>
      </w:r>
    </w:p>
    <w:p w14:paraId="09A15E88"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ONS: Deaths</w:t>
      </w:r>
    </w:p>
    <w:p w14:paraId="0EB42FA5"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GDPPR: GPES Data for Pandemic Planning and Research</w:t>
      </w:r>
    </w:p>
    <w:p w14:paraId="3194952C"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COVID-19 SGSS: Second Generation Surveillance System (+</w:t>
      </w:r>
      <w:proofErr w:type="spellStart"/>
      <w:r w:rsidRPr="009C23D4">
        <w:rPr>
          <w:rFonts w:eastAsia="Calibri" w:cstheme="minorHAnsi"/>
          <w:color w:val="000000"/>
          <w:sz w:val="22"/>
          <w:szCs w:val="22"/>
          <w:lang w:eastAsia="en-GB"/>
        </w:rPr>
        <w:t>ve</w:t>
      </w:r>
      <w:proofErr w:type="spellEnd"/>
      <w:r w:rsidRPr="009C23D4">
        <w:rPr>
          <w:rFonts w:eastAsia="Calibri" w:cstheme="minorHAnsi"/>
          <w:color w:val="000000"/>
          <w:sz w:val="22"/>
          <w:szCs w:val="22"/>
          <w:lang w:eastAsia="en-GB"/>
        </w:rPr>
        <w:t xml:space="preserve"> results from pillars 1 and 2)</w:t>
      </w:r>
    </w:p>
    <w:p w14:paraId="2C2B96B9" w14:textId="2F7CE4F4"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CHESS:</w:t>
      </w:r>
      <w:r w:rsidR="003932A5" w:rsidRPr="003932A5">
        <w:t xml:space="preserve"> </w:t>
      </w:r>
      <w:r w:rsidR="003932A5">
        <w:t>COVID-19 Hospitalisation in England Surveillance System</w:t>
      </w:r>
    </w:p>
    <w:p w14:paraId="1F41F39A"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NHS BSA: Dispensed Medicines</w:t>
      </w:r>
    </w:p>
    <w:p w14:paraId="402B1DDB" w14:textId="4F4DB25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Vaccination:</w:t>
      </w:r>
      <w:r w:rsidR="003A6077">
        <w:rPr>
          <w:rFonts w:eastAsia="Calibri" w:cstheme="minorHAnsi"/>
          <w:color w:val="000000"/>
          <w:sz w:val="22"/>
          <w:szCs w:val="22"/>
          <w:lang w:eastAsia="en-GB"/>
        </w:rPr>
        <w:t xml:space="preserve"> COVID-19 vaccine dataset</w:t>
      </w:r>
    </w:p>
    <w:p w14:paraId="1C85D126" w14:textId="77777777" w:rsidR="009C23D4" w:rsidRPr="009C23D4" w:rsidRDefault="009C23D4" w:rsidP="009C23D4">
      <w:pPr>
        <w:rPr>
          <w:rFonts w:eastAsia="Calibri" w:cstheme="minorHAnsi"/>
          <w:color w:val="000000"/>
          <w:sz w:val="22"/>
          <w:szCs w:val="22"/>
          <w:lang w:eastAsia="en-GB"/>
        </w:rPr>
      </w:pPr>
    </w:p>
    <w:p w14:paraId="54B56D7A"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Study design</w:t>
      </w:r>
    </w:p>
    <w:p w14:paraId="4F35D6E2"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The study design is a retrospective cohort. The whole cohort will be randomly divided into two sub-samples. Cases will be selected from the pandemic period (March 2020 to March 2021) in the first (then second) sub-sample. Controls will be selected from the pre-pandemic period (March 2018 to March 2019) in the second (then first) sub-sample. The results will be cross-validated and averaged across two subsamples. </w:t>
      </w:r>
    </w:p>
    <w:p w14:paraId="5F8175B7" w14:textId="77777777" w:rsidR="009C23D4" w:rsidRPr="009C23D4" w:rsidRDefault="009C23D4" w:rsidP="009C23D4">
      <w:pPr>
        <w:rPr>
          <w:rFonts w:eastAsia="Calibri" w:cstheme="minorHAnsi"/>
          <w:color w:val="000000"/>
          <w:sz w:val="22"/>
          <w:szCs w:val="22"/>
          <w:lang w:eastAsia="en-GB"/>
        </w:rPr>
      </w:pPr>
    </w:p>
    <w:p w14:paraId="048DD09D"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Study population and cohort specification</w:t>
      </w:r>
    </w:p>
    <w:p w14:paraId="4F88D66D"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Our study is limited to individuals linked across all sources.</w:t>
      </w:r>
    </w:p>
    <w:p w14:paraId="4F96E0B3"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 xml:space="preserve">Case individuals: All individuals aged 30 or older </w:t>
      </w:r>
      <w:proofErr w:type="gramStart"/>
      <w:r w:rsidRPr="009C23D4">
        <w:rPr>
          <w:rFonts w:eastAsia="Calibri" w:cstheme="minorHAnsi"/>
          <w:color w:val="000000"/>
          <w:sz w:val="22"/>
          <w:szCs w:val="22"/>
          <w:lang w:eastAsia="en-GB"/>
        </w:rPr>
        <w:t>at</w:t>
      </w:r>
      <w:proofErr w:type="gramEnd"/>
      <w:r w:rsidRPr="009C23D4">
        <w:rPr>
          <w:rFonts w:eastAsia="Calibri" w:cstheme="minorHAnsi"/>
          <w:color w:val="000000"/>
          <w:sz w:val="22"/>
          <w:szCs w:val="22"/>
          <w:lang w:eastAsia="en-GB"/>
        </w:rPr>
        <w:t xml:space="preserve"> 1st March 2018 infected with COVID-19 from 1st March 2020 to 1st March 2021, with existing values for date of birth, date of death (if dead), date of COVID-19, date of the first diagnosis of selected chronic conditions.  </w:t>
      </w:r>
    </w:p>
    <w:p w14:paraId="6A370958" w14:textId="77777777" w:rsidR="009C23D4" w:rsidRPr="009C23D4" w:rsidRDefault="009C23D4" w:rsidP="009C23D4">
      <w:pPr>
        <w:rPr>
          <w:rFonts w:eastAsia="Calibri" w:cstheme="minorHAnsi"/>
          <w:color w:val="000000"/>
          <w:sz w:val="22"/>
          <w:szCs w:val="22"/>
          <w:lang w:eastAsia="en-GB"/>
        </w:rPr>
      </w:pPr>
    </w:p>
    <w:p w14:paraId="5C6E5866"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 xml:space="preserve">Control individuals: All individuals aged 30 or older </w:t>
      </w:r>
      <w:proofErr w:type="gramStart"/>
      <w:r w:rsidRPr="009C23D4">
        <w:rPr>
          <w:rFonts w:eastAsia="Calibri" w:cstheme="minorHAnsi"/>
          <w:color w:val="000000"/>
          <w:sz w:val="22"/>
          <w:szCs w:val="22"/>
          <w:lang w:eastAsia="en-GB"/>
        </w:rPr>
        <w:t>at</w:t>
      </w:r>
      <w:proofErr w:type="gramEnd"/>
      <w:r w:rsidRPr="009C23D4">
        <w:rPr>
          <w:rFonts w:eastAsia="Calibri" w:cstheme="minorHAnsi"/>
          <w:color w:val="000000"/>
          <w:sz w:val="22"/>
          <w:szCs w:val="22"/>
          <w:lang w:eastAsia="en-GB"/>
        </w:rPr>
        <w:t xml:space="preserve"> 1st March 2018 with existing values for date of birth, date of death (if dead), date of the first diagnosis of selected chronic conditions.  </w:t>
      </w:r>
    </w:p>
    <w:p w14:paraId="20AB9799" w14:textId="77777777" w:rsidR="009C23D4" w:rsidRPr="009C23D4" w:rsidRDefault="009C23D4" w:rsidP="009C23D4">
      <w:pPr>
        <w:rPr>
          <w:rFonts w:eastAsia="Calibri" w:cstheme="minorHAnsi"/>
          <w:color w:val="000000"/>
          <w:sz w:val="22"/>
          <w:szCs w:val="22"/>
          <w:lang w:eastAsia="en-GB"/>
        </w:rPr>
      </w:pPr>
    </w:p>
    <w:p w14:paraId="71E39DEC"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Exposures and outcomes of interest</w:t>
      </w:r>
    </w:p>
    <w:p w14:paraId="442E62AA"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Exposures of interest are the prevalence of high-risk conditions for COVID-19 complications35 including cardiovascular disease (CVD), chronic kidney disease (CKD), diabetes, chronic obstructive pulmonary disease (COPD), body mass index (BMI) over 40kg/m2, being older than 70, chronic liver disease, and history of oral steroid therapy.</w:t>
      </w:r>
    </w:p>
    <w:p w14:paraId="428BFE62" w14:textId="210C821D" w:rsid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The outcome of interest is 1-year all-cause mortality.</w:t>
      </w:r>
    </w:p>
    <w:p w14:paraId="0FAABB4A" w14:textId="77777777" w:rsidR="009C23D4" w:rsidRPr="009C23D4" w:rsidRDefault="009C23D4" w:rsidP="009C23D4">
      <w:pPr>
        <w:rPr>
          <w:rFonts w:eastAsia="Calibri" w:cstheme="minorHAnsi"/>
          <w:color w:val="000000"/>
          <w:sz w:val="22"/>
          <w:szCs w:val="22"/>
          <w:lang w:eastAsia="en-GB"/>
        </w:rPr>
      </w:pPr>
    </w:p>
    <w:p w14:paraId="23DFB683"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Covariates</w:t>
      </w:r>
    </w:p>
    <w:p w14:paraId="58699502"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The main covariates are age, sex, and the number of chronic conditions. </w:t>
      </w:r>
    </w:p>
    <w:p w14:paraId="65864A43" w14:textId="77777777" w:rsidR="009C23D4" w:rsidRPr="009C23D4" w:rsidRDefault="009C23D4" w:rsidP="009C23D4">
      <w:pPr>
        <w:rPr>
          <w:rFonts w:eastAsia="Calibri" w:cstheme="minorHAnsi"/>
          <w:color w:val="000000"/>
          <w:sz w:val="22"/>
          <w:szCs w:val="22"/>
          <w:lang w:eastAsia="en-GB"/>
        </w:rPr>
      </w:pPr>
    </w:p>
    <w:p w14:paraId="6BDBD2B1"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Model development and statistical analysis</w:t>
      </w:r>
    </w:p>
    <w:p w14:paraId="6B2EAEC8" w14:textId="77777777" w:rsidR="009C23D4" w:rsidRPr="009C23D4" w:rsidRDefault="009C23D4" w:rsidP="009C23D4">
      <w:pPr>
        <w:rPr>
          <w:rFonts w:eastAsia="Calibri" w:cstheme="minorHAnsi"/>
          <w:color w:val="000000"/>
          <w:sz w:val="22"/>
          <w:szCs w:val="22"/>
          <w:lang w:eastAsia="en-GB"/>
        </w:rPr>
      </w:pPr>
      <w:r w:rsidRPr="009C23D4">
        <w:rPr>
          <w:rFonts w:eastAsia="Calibri" w:cstheme="minorHAnsi"/>
          <w:color w:val="000000"/>
          <w:sz w:val="22"/>
          <w:szCs w:val="22"/>
          <w:lang w:eastAsia="en-GB"/>
        </w:rPr>
        <w:t xml:space="preserve">The model is based on RR and IR, where the ratio of COVID-19 excess death to </w:t>
      </w:r>
      <w:proofErr w:type="gramStart"/>
      <w:r w:rsidRPr="009C23D4">
        <w:rPr>
          <w:rFonts w:eastAsia="Calibri" w:cstheme="minorHAnsi"/>
          <w:color w:val="000000"/>
          <w:sz w:val="22"/>
          <w:szCs w:val="22"/>
          <w:lang w:eastAsia="en-GB"/>
        </w:rPr>
        <w:t>baseline</w:t>
      </w:r>
      <w:proofErr w:type="gramEnd"/>
      <w:r w:rsidRPr="009C23D4">
        <w:rPr>
          <w:rFonts w:eastAsia="Calibri" w:cstheme="minorHAnsi"/>
          <w:color w:val="000000"/>
          <w:sz w:val="22"/>
          <w:szCs w:val="22"/>
          <w:lang w:eastAsia="en-GB"/>
        </w:rPr>
        <w:t xml:space="preserve"> death is IR time RR-1. We will use Kaplan-Meier (KM) survival analysis to estimate baseline mortality over 1-year (1st March 2018 to 1st March 2019). To calculate the RR, we will use the Chi-Square test using the mortality of COVID-19 in cases in the first sub-sample (refer to study design) versus mortality of </w:t>
      </w:r>
      <w:r w:rsidRPr="009C23D4">
        <w:rPr>
          <w:rFonts w:eastAsia="Calibri" w:cstheme="minorHAnsi"/>
          <w:color w:val="000000"/>
          <w:sz w:val="22"/>
          <w:szCs w:val="22"/>
          <w:lang w:eastAsia="en-GB"/>
        </w:rPr>
        <w:lastRenderedPageBreak/>
        <w:t>pre-pandemic controls in the second sub-sample and vice versa. To calculate IR, we will use simple counts of COVID-19 infections from 1st March 2020 to 1st March 2021. </w:t>
      </w:r>
    </w:p>
    <w:p w14:paraId="4B013C4E" w14:textId="77777777" w:rsidR="009C23D4" w:rsidRPr="009C23D4" w:rsidRDefault="009C23D4" w:rsidP="009C23D4">
      <w:pPr>
        <w:rPr>
          <w:rFonts w:eastAsia="Calibri" w:cstheme="minorHAnsi"/>
          <w:color w:val="000000"/>
          <w:sz w:val="22"/>
          <w:szCs w:val="22"/>
          <w:lang w:eastAsia="en-GB"/>
        </w:rPr>
      </w:pPr>
    </w:p>
    <w:p w14:paraId="097364B7" w14:textId="77777777" w:rsidR="009C23D4" w:rsidRPr="009C23D4" w:rsidRDefault="009C23D4" w:rsidP="009C23D4">
      <w:pPr>
        <w:rPr>
          <w:rFonts w:eastAsia="Calibri" w:cstheme="minorHAnsi"/>
          <w:b/>
          <w:bCs/>
          <w:color w:val="000000"/>
          <w:sz w:val="22"/>
          <w:szCs w:val="22"/>
          <w:lang w:eastAsia="en-GB"/>
        </w:rPr>
      </w:pPr>
      <w:r w:rsidRPr="009C23D4">
        <w:rPr>
          <w:rFonts w:eastAsia="Calibri" w:cstheme="minorHAnsi"/>
          <w:b/>
          <w:bCs/>
          <w:color w:val="000000"/>
          <w:sz w:val="22"/>
          <w:szCs w:val="22"/>
          <w:lang w:eastAsia="en-GB"/>
        </w:rPr>
        <w:t>Sensitivity analysis and model validation</w:t>
      </w:r>
    </w:p>
    <w:p w14:paraId="2AEB74EF" w14:textId="77777777" w:rsidR="009C23D4" w:rsidRPr="009C23D4" w:rsidRDefault="009C23D4" w:rsidP="009C23D4">
      <w:pPr>
        <w:numPr>
          <w:ilvl w:val="0"/>
          <w:numId w:val="12"/>
        </w:numPr>
        <w:rPr>
          <w:rFonts w:eastAsia="Calibri" w:cstheme="minorHAnsi"/>
          <w:color w:val="000000"/>
          <w:sz w:val="22"/>
          <w:szCs w:val="22"/>
          <w:lang w:eastAsia="en-GB"/>
        </w:rPr>
      </w:pPr>
      <w:r w:rsidRPr="009C23D4">
        <w:rPr>
          <w:rFonts w:eastAsia="Calibri" w:cstheme="minorHAnsi"/>
          <w:color w:val="000000"/>
          <w:sz w:val="22"/>
          <w:szCs w:val="22"/>
          <w:lang w:eastAsia="en-GB"/>
        </w:rPr>
        <w:t>Vaccination: COVID-19 vaccination programmes started in mid-December 2020. Some cases in the last four months of the study will be vaccinated, which might be a confounding factor in assessing mortality risk. To control for this confounding factor, we will calculate quarterly RR and IR to evaluate the effects of vaccination on quarterly and overall results. </w:t>
      </w:r>
    </w:p>
    <w:p w14:paraId="25F1ADFF" w14:textId="77777777" w:rsidR="009C23D4" w:rsidRPr="009C23D4" w:rsidRDefault="009C23D4" w:rsidP="009C23D4">
      <w:pPr>
        <w:numPr>
          <w:ilvl w:val="0"/>
          <w:numId w:val="12"/>
        </w:numPr>
        <w:rPr>
          <w:rFonts w:eastAsia="Calibri" w:cstheme="minorHAnsi"/>
          <w:color w:val="000000"/>
          <w:sz w:val="22"/>
          <w:szCs w:val="22"/>
          <w:lang w:eastAsia="en-GB"/>
        </w:rPr>
      </w:pPr>
      <w:r w:rsidRPr="009C23D4">
        <w:rPr>
          <w:rFonts w:eastAsia="Calibri" w:cstheme="minorHAnsi"/>
          <w:color w:val="000000"/>
          <w:sz w:val="22"/>
          <w:szCs w:val="22"/>
          <w:lang w:eastAsia="en-GB"/>
        </w:rPr>
        <w:t>We will evaluate the KM survival analysis model by adjusting for age, sex, the number of underlying conditions, and combinations. </w:t>
      </w:r>
    </w:p>
    <w:p w14:paraId="43ACD9D1" w14:textId="77777777" w:rsidR="009C23D4" w:rsidRPr="009C23D4" w:rsidRDefault="009C23D4" w:rsidP="009C23D4">
      <w:pPr>
        <w:numPr>
          <w:ilvl w:val="0"/>
          <w:numId w:val="12"/>
        </w:numPr>
        <w:rPr>
          <w:rFonts w:eastAsia="Calibri" w:cstheme="minorHAnsi"/>
          <w:color w:val="000000"/>
          <w:sz w:val="22"/>
          <w:szCs w:val="22"/>
          <w:lang w:eastAsia="en-GB"/>
        </w:rPr>
      </w:pPr>
      <w:r w:rsidRPr="009C23D4">
        <w:rPr>
          <w:rFonts w:eastAsia="Calibri" w:cstheme="minorHAnsi"/>
          <w:color w:val="000000"/>
          <w:sz w:val="22"/>
          <w:szCs w:val="22"/>
          <w:lang w:eastAsia="en-GB"/>
        </w:rPr>
        <w:t>For internal validation of the estimation of RR against over-fitting and under-fitting, we will train and test the model of various ratios of training to validation sets. </w:t>
      </w:r>
    </w:p>
    <w:p w14:paraId="02DDC73C" w14:textId="28BCE9A3" w:rsidR="00666C4F" w:rsidRDefault="00AC5708" w:rsidP="00E02F24">
      <w:pPr>
        <w:jc w:val="both"/>
        <w:rPr>
          <w:rFonts w:ascii="Arial" w:hAnsi="Arial" w:cs="Arial"/>
          <w:b/>
          <w:sz w:val="22"/>
          <w:szCs w:val="22"/>
        </w:rPr>
      </w:pPr>
      <w:r>
        <w:rPr>
          <w:rFonts w:ascii="Arial" w:hAnsi="Arial" w:cs="Arial"/>
          <w:b/>
          <w:sz w:val="22"/>
          <w:szCs w:val="22"/>
        </w:rPr>
        <w:t>References</w:t>
      </w:r>
    </w:p>
    <w:p w14:paraId="725BDB7E" w14:textId="49006357" w:rsidR="00AC5708" w:rsidRDefault="00AC5708" w:rsidP="00E02F24">
      <w:pPr>
        <w:jc w:val="both"/>
        <w:rPr>
          <w:rFonts w:ascii="Arial" w:hAnsi="Arial" w:cs="Arial"/>
          <w:b/>
          <w:sz w:val="22"/>
          <w:szCs w:val="22"/>
        </w:rPr>
      </w:pPr>
    </w:p>
    <w:p w14:paraId="7314773A" w14:textId="5E3AE178" w:rsidR="00F9104E" w:rsidRPr="00F9104E" w:rsidRDefault="00F9104E" w:rsidP="00F9104E">
      <w:pPr>
        <w:pStyle w:val="Normal1"/>
        <w:numPr>
          <w:ilvl w:val="0"/>
          <w:numId w:val="10"/>
        </w:numPr>
        <w:pBdr>
          <w:top w:val="nil"/>
          <w:left w:val="nil"/>
          <w:bottom w:val="nil"/>
          <w:right w:val="nil"/>
          <w:between w:val="nil"/>
        </w:pBdr>
        <w:spacing w:after="0"/>
        <w:rPr>
          <w:rFonts w:asciiTheme="minorHAnsi" w:hAnsiTheme="minorHAnsi" w:cstheme="minorHAnsi"/>
        </w:rPr>
      </w:pPr>
      <w:r w:rsidRPr="007C687E">
        <w:rPr>
          <w:rFonts w:asciiTheme="minorHAnsi" w:hAnsiTheme="minorHAnsi" w:cstheme="minorHAnsi"/>
          <w:color w:val="000000"/>
        </w:rPr>
        <w:t xml:space="preserve">Banerjee A, </w:t>
      </w:r>
      <w:proofErr w:type="spellStart"/>
      <w:r w:rsidRPr="007C687E">
        <w:rPr>
          <w:rFonts w:asciiTheme="minorHAnsi" w:hAnsiTheme="minorHAnsi" w:cstheme="minorHAnsi"/>
          <w:color w:val="000000"/>
        </w:rPr>
        <w:t>Pasea</w:t>
      </w:r>
      <w:proofErr w:type="spellEnd"/>
      <w:r w:rsidRPr="007C687E">
        <w:rPr>
          <w:rFonts w:asciiTheme="minorHAnsi" w:hAnsiTheme="minorHAnsi" w:cstheme="minorHAnsi"/>
          <w:color w:val="000000"/>
        </w:rPr>
        <w:t xml:space="preserve"> L, Harris S, Gonzalez-</w:t>
      </w:r>
      <w:proofErr w:type="spellStart"/>
      <w:r w:rsidRPr="007C687E">
        <w:rPr>
          <w:rFonts w:asciiTheme="minorHAnsi" w:hAnsiTheme="minorHAnsi" w:cstheme="minorHAnsi"/>
          <w:color w:val="000000"/>
        </w:rPr>
        <w:t>Izquierdo</w:t>
      </w:r>
      <w:proofErr w:type="spellEnd"/>
      <w:r w:rsidRPr="007C687E">
        <w:rPr>
          <w:rFonts w:asciiTheme="minorHAnsi" w:hAnsiTheme="minorHAnsi" w:cstheme="minorHAnsi"/>
          <w:color w:val="000000"/>
        </w:rPr>
        <w:t xml:space="preserve"> A, </w:t>
      </w:r>
      <w:proofErr w:type="spellStart"/>
      <w:r w:rsidRPr="007C687E">
        <w:rPr>
          <w:rFonts w:asciiTheme="minorHAnsi" w:hAnsiTheme="minorHAnsi" w:cstheme="minorHAnsi"/>
          <w:color w:val="000000"/>
        </w:rPr>
        <w:t>Torralbo</w:t>
      </w:r>
      <w:proofErr w:type="spellEnd"/>
      <w:r w:rsidRPr="007C687E">
        <w:rPr>
          <w:rFonts w:asciiTheme="minorHAnsi" w:hAnsiTheme="minorHAnsi" w:cstheme="minorHAnsi"/>
          <w:color w:val="000000"/>
        </w:rPr>
        <w:t xml:space="preserve"> A, Shallcross L, </w:t>
      </w:r>
      <w:proofErr w:type="spellStart"/>
      <w:r w:rsidRPr="007C687E">
        <w:rPr>
          <w:rFonts w:asciiTheme="minorHAnsi" w:hAnsiTheme="minorHAnsi" w:cstheme="minorHAnsi"/>
          <w:color w:val="000000"/>
        </w:rPr>
        <w:t>Noursadeghi</w:t>
      </w:r>
      <w:proofErr w:type="spellEnd"/>
      <w:r w:rsidRPr="007C687E">
        <w:rPr>
          <w:rFonts w:asciiTheme="minorHAnsi" w:hAnsiTheme="minorHAnsi" w:cstheme="minorHAnsi"/>
          <w:color w:val="000000"/>
        </w:rPr>
        <w:t xml:space="preserve"> M, Pillay D, </w:t>
      </w:r>
      <w:proofErr w:type="spellStart"/>
      <w:r w:rsidRPr="007C687E">
        <w:rPr>
          <w:rFonts w:asciiTheme="minorHAnsi" w:hAnsiTheme="minorHAnsi" w:cstheme="minorHAnsi"/>
          <w:color w:val="000000"/>
        </w:rPr>
        <w:t>Sebire</w:t>
      </w:r>
      <w:proofErr w:type="spellEnd"/>
      <w:r w:rsidRPr="007C687E">
        <w:rPr>
          <w:rFonts w:asciiTheme="minorHAnsi" w:hAnsiTheme="minorHAnsi" w:cstheme="minorHAnsi"/>
          <w:color w:val="000000"/>
        </w:rPr>
        <w:t xml:space="preserve"> N, Holmes C, </w:t>
      </w:r>
      <w:proofErr w:type="spellStart"/>
      <w:r w:rsidRPr="007C687E">
        <w:rPr>
          <w:rFonts w:asciiTheme="minorHAnsi" w:hAnsiTheme="minorHAnsi" w:cstheme="minorHAnsi"/>
          <w:color w:val="000000"/>
        </w:rPr>
        <w:t>Pagel</w:t>
      </w:r>
      <w:proofErr w:type="spellEnd"/>
      <w:r w:rsidRPr="007C687E">
        <w:rPr>
          <w:rFonts w:asciiTheme="minorHAnsi" w:hAnsiTheme="minorHAnsi" w:cstheme="minorHAnsi"/>
          <w:color w:val="000000"/>
        </w:rPr>
        <w:t xml:space="preserve"> C, Wong WK, </w:t>
      </w:r>
      <w:proofErr w:type="spellStart"/>
      <w:r w:rsidRPr="007C687E">
        <w:rPr>
          <w:rFonts w:asciiTheme="minorHAnsi" w:hAnsiTheme="minorHAnsi" w:cstheme="minorHAnsi"/>
          <w:color w:val="000000"/>
        </w:rPr>
        <w:t>Langenberg</w:t>
      </w:r>
      <w:proofErr w:type="spellEnd"/>
      <w:r w:rsidRPr="007C687E">
        <w:rPr>
          <w:rFonts w:asciiTheme="minorHAnsi" w:hAnsiTheme="minorHAnsi" w:cstheme="minorHAnsi"/>
          <w:color w:val="000000"/>
        </w:rPr>
        <w:t xml:space="preserve"> C, Williams B, </w:t>
      </w:r>
      <w:proofErr w:type="spellStart"/>
      <w:r w:rsidRPr="007C687E">
        <w:rPr>
          <w:rFonts w:asciiTheme="minorHAnsi" w:hAnsiTheme="minorHAnsi" w:cstheme="minorHAnsi"/>
          <w:color w:val="000000"/>
        </w:rPr>
        <w:t>Denaxas</w:t>
      </w:r>
      <w:proofErr w:type="spellEnd"/>
      <w:r w:rsidRPr="007C687E">
        <w:rPr>
          <w:rFonts w:asciiTheme="minorHAnsi" w:hAnsiTheme="minorHAnsi" w:cstheme="minorHAnsi"/>
          <w:color w:val="000000"/>
        </w:rPr>
        <w:t xml:space="preserve"> S, Hemingway H. Estimating excess 1-year mortality associated with the COVID-19 pandemic according to underlying conditions and age: a population-based cohort study. Lancet. 2020 May 30;395(10238):1715-1725.</w:t>
      </w:r>
    </w:p>
    <w:p w14:paraId="37B6DDF8" w14:textId="40400534" w:rsidR="003D3E9A" w:rsidRPr="007C687E" w:rsidRDefault="003D3E9A" w:rsidP="003D3E9A">
      <w:pPr>
        <w:pStyle w:val="Normal1"/>
        <w:numPr>
          <w:ilvl w:val="0"/>
          <w:numId w:val="10"/>
        </w:numPr>
        <w:pBdr>
          <w:top w:val="nil"/>
          <w:left w:val="nil"/>
          <w:bottom w:val="nil"/>
          <w:right w:val="nil"/>
          <w:between w:val="nil"/>
        </w:pBdr>
        <w:spacing w:after="0"/>
        <w:rPr>
          <w:rFonts w:asciiTheme="minorHAnsi" w:hAnsiTheme="minorHAnsi" w:cstheme="minorHAnsi"/>
        </w:rPr>
      </w:pPr>
      <w:proofErr w:type="spellStart"/>
      <w:r w:rsidRPr="007C687E">
        <w:rPr>
          <w:rFonts w:asciiTheme="minorHAnsi" w:hAnsiTheme="minorHAnsi" w:cstheme="minorHAnsi"/>
          <w:color w:val="000000"/>
        </w:rPr>
        <w:t>Herrett</w:t>
      </w:r>
      <w:proofErr w:type="spellEnd"/>
      <w:r w:rsidRPr="007C687E">
        <w:rPr>
          <w:rFonts w:asciiTheme="minorHAnsi" w:hAnsiTheme="minorHAnsi" w:cstheme="minorHAnsi"/>
          <w:color w:val="000000"/>
        </w:rPr>
        <w:t xml:space="preserve">, E., Gallagher, A.M., </w:t>
      </w:r>
      <w:proofErr w:type="spellStart"/>
      <w:r w:rsidRPr="007C687E">
        <w:rPr>
          <w:rFonts w:asciiTheme="minorHAnsi" w:hAnsiTheme="minorHAnsi" w:cstheme="minorHAnsi"/>
          <w:color w:val="000000"/>
        </w:rPr>
        <w:t>Bhaskaran</w:t>
      </w:r>
      <w:proofErr w:type="spellEnd"/>
      <w:r w:rsidRPr="007C687E">
        <w:rPr>
          <w:rFonts w:asciiTheme="minorHAnsi" w:hAnsiTheme="minorHAnsi" w:cstheme="minorHAnsi"/>
          <w:color w:val="000000"/>
        </w:rPr>
        <w:t xml:space="preserve">, K., Forbes, H., Mathur, R., van </w:t>
      </w:r>
      <w:proofErr w:type="spellStart"/>
      <w:r w:rsidRPr="007C687E">
        <w:rPr>
          <w:rFonts w:asciiTheme="minorHAnsi" w:hAnsiTheme="minorHAnsi" w:cstheme="minorHAnsi"/>
          <w:color w:val="000000"/>
        </w:rPr>
        <w:t>Staa</w:t>
      </w:r>
      <w:proofErr w:type="spellEnd"/>
      <w:r w:rsidRPr="007C687E">
        <w:rPr>
          <w:rFonts w:asciiTheme="minorHAnsi" w:hAnsiTheme="minorHAnsi" w:cstheme="minorHAnsi"/>
          <w:color w:val="000000"/>
        </w:rPr>
        <w:t xml:space="preserve">, T., Smeeth, L., 2015. Data Resource Profile: Clinical Practice Research Datalink (CPRD). International Journal of Epidemiology 44, 827–836. </w:t>
      </w:r>
      <w:hyperlink r:id="rId7">
        <w:r w:rsidRPr="007C687E">
          <w:rPr>
            <w:rFonts w:asciiTheme="minorHAnsi" w:hAnsiTheme="minorHAnsi" w:cstheme="minorHAnsi"/>
            <w:color w:val="0000FF"/>
            <w:u w:val="single"/>
          </w:rPr>
          <w:t>https://doi.org/10.1093/ije/dyv098</w:t>
        </w:r>
      </w:hyperlink>
    </w:p>
    <w:p w14:paraId="7D6E3C98" w14:textId="77777777" w:rsidR="003D3E9A" w:rsidRPr="007C687E" w:rsidRDefault="003D3E9A" w:rsidP="003D3E9A">
      <w:pPr>
        <w:pStyle w:val="Normal1"/>
        <w:numPr>
          <w:ilvl w:val="0"/>
          <w:numId w:val="10"/>
        </w:numPr>
        <w:pBdr>
          <w:top w:val="nil"/>
          <w:left w:val="nil"/>
          <w:bottom w:val="nil"/>
          <w:right w:val="nil"/>
          <w:between w:val="nil"/>
        </w:pBdr>
        <w:spacing w:after="0"/>
        <w:rPr>
          <w:rFonts w:asciiTheme="minorHAnsi" w:hAnsiTheme="minorHAnsi" w:cstheme="minorHAnsi"/>
        </w:rPr>
      </w:pPr>
      <w:r w:rsidRPr="007C687E">
        <w:rPr>
          <w:rFonts w:asciiTheme="minorHAnsi" w:hAnsiTheme="minorHAnsi" w:cstheme="minorHAnsi"/>
          <w:color w:val="000000"/>
        </w:rPr>
        <w:t xml:space="preserve">Mathur, R., </w:t>
      </w:r>
      <w:proofErr w:type="spellStart"/>
      <w:r w:rsidRPr="007C687E">
        <w:rPr>
          <w:rFonts w:asciiTheme="minorHAnsi" w:hAnsiTheme="minorHAnsi" w:cstheme="minorHAnsi"/>
          <w:color w:val="000000"/>
        </w:rPr>
        <w:t>Bhaskaran</w:t>
      </w:r>
      <w:proofErr w:type="spellEnd"/>
      <w:r w:rsidRPr="007C687E">
        <w:rPr>
          <w:rFonts w:asciiTheme="minorHAnsi" w:hAnsiTheme="minorHAnsi" w:cstheme="minorHAnsi"/>
          <w:color w:val="000000"/>
        </w:rPr>
        <w:t xml:space="preserve">, K., Chaturvedi, N., Leon, D.A., </w:t>
      </w:r>
      <w:proofErr w:type="spellStart"/>
      <w:r w:rsidRPr="007C687E">
        <w:rPr>
          <w:rFonts w:asciiTheme="minorHAnsi" w:hAnsiTheme="minorHAnsi" w:cstheme="minorHAnsi"/>
          <w:color w:val="000000"/>
        </w:rPr>
        <w:t>vanStaa</w:t>
      </w:r>
      <w:proofErr w:type="spellEnd"/>
      <w:r w:rsidRPr="007C687E">
        <w:rPr>
          <w:rFonts w:asciiTheme="minorHAnsi" w:hAnsiTheme="minorHAnsi" w:cstheme="minorHAnsi"/>
          <w:color w:val="000000"/>
        </w:rPr>
        <w:t xml:space="preserve">, T., Grundy, E., Smeeth, L., 2014. Completeness and usability of ethnicity data in UK-based primary care and hospital databases. Journal of Public Health 36, 684–692. </w:t>
      </w:r>
      <w:hyperlink r:id="rId8">
        <w:r w:rsidRPr="007C687E">
          <w:rPr>
            <w:rFonts w:asciiTheme="minorHAnsi" w:hAnsiTheme="minorHAnsi" w:cstheme="minorHAnsi"/>
            <w:color w:val="0000FF"/>
            <w:u w:val="single"/>
          </w:rPr>
          <w:t>https://doi.org/10.1093/pubmed/fdt116</w:t>
        </w:r>
      </w:hyperlink>
    </w:p>
    <w:p w14:paraId="09179AB1" w14:textId="77777777" w:rsidR="003D3E9A" w:rsidRPr="007C687E" w:rsidRDefault="003D3E9A" w:rsidP="003D3E9A">
      <w:pPr>
        <w:pStyle w:val="Normal1"/>
        <w:numPr>
          <w:ilvl w:val="0"/>
          <w:numId w:val="10"/>
        </w:numPr>
        <w:pBdr>
          <w:top w:val="nil"/>
          <w:left w:val="nil"/>
          <w:bottom w:val="nil"/>
          <w:right w:val="nil"/>
          <w:between w:val="nil"/>
        </w:pBdr>
        <w:spacing w:after="0"/>
        <w:rPr>
          <w:rFonts w:asciiTheme="minorHAnsi" w:hAnsiTheme="minorHAnsi" w:cstheme="minorHAnsi"/>
        </w:rPr>
      </w:pPr>
      <w:r w:rsidRPr="007C687E">
        <w:rPr>
          <w:rFonts w:asciiTheme="minorHAnsi" w:hAnsiTheme="minorHAnsi" w:cstheme="minorHAnsi"/>
          <w:color w:val="000000"/>
        </w:rPr>
        <w:t xml:space="preserve">Gallagher, A.M., Dedman, D., Padmanabhan, S., </w:t>
      </w:r>
      <w:proofErr w:type="spellStart"/>
      <w:r w:rsidRPr="007C687E">
        <w:rPr>
          <w:rFonts w:asciiTheme="minorHAnsi" w:hAnsiTheme="minorHAnsi" w:cstheme="minorHAnsi"/>
          <w:color w:val="000000"/>
        </w:rPr>
        <w:t>Leufkens</w:t>
      </w:r>
      <w:proofErr w:type="spellEnd"/>
      <w:r w:rsidRPr="007C687E">
        <w:rPr>
          <w:rFonts w:asciiTheme="minorHAnsi" w:hAnsiTheme="minorHAnsi" w:cstheme="minorHAnsi"/>
          <w:color w:val="000000"/>
        </w:rPr>
        <w:t xml:space="preserve">, H.G.M., de Vries, F., 2019. The accuracy of date of death recording in the Clinical Practice Research Datalink GOLD database in England compared with the Office for National Statistics death registrations. </w:t>
      </w:r>
      <w:proofErr w:type="spellStart"/>
      <w:r w:rsidRPr="007C687E">
        <w:rPr>
          <w:rFonts w:asciiTheme="minorHAnsi" w:hAnsiTheme="minorHAnsi" w:cstheme="minorHAnsi"/>
          <w:color w:val="000000"/>
        </w:rPr>
        <w:t>Pharmacoepidemiol</w:t>
      </w:r>
      <w:proofErr w:type="spellEnd"/>
      <w:r w:rsidRPr="007C687E">
        <w:rPr>
          <w:rFonts w:asciiTheme="minorHAnsi" w:hAnsiTheme="minorHAnsi" w:cstheme="minorHAnsi"/>
          <w:color w:val="000000"/>
        </w:rPr>
        <w:t xml:space="preserve"> Drug </w:t>
      </w:r>
      <w:proofErr w:type="spellStart"/>
      <w:r w:rsidRPr="007C687E">
        <w:rPr>
          <w:rFonts w:asciiTheme="minorHAnsi" w:hAnsiTheme="minorHAnsi" w:cstheme="minorHAnsi"/>
          <w:color w:val="000000"/>
        </w:rPr>
        <w:t>Saf</w:t>
      </w:r>
      <w:proofErr w:type="spellEnd"/>
      <w:r w:rsidRPr="007C687E">
        <w:rPr>
          <w:rFonts w:asciiTheme="minorHAnsi" w:hAnsiTheme="minorHAnsi" w:cstheme="minorHAnsi"/>
          <w:color w:val="000000"/>
        </w:rPr>
        <w:t xml:space="preserve"> 28, 563–569. </w:t>
      </w:r>
      <w:hyperlink r:id="rId9">
        <w:r w:rsidRPr="007C687E">
          <w:rPr>
            <w:rFonts w:asciiTheme="minorHAnsi" w:hAnsiTheme="minorHAnsi" w:cstheme="minorHAnsi"/>
            <w:color w:val="0000FF"/>
            <w:u w:val="single"/>
          </w:rPr>
          <w:t>https://doi.org/10.1002/pds.4747</w:t>
        </w:r>
      </w:hyperlink>
    </w:p>
    <w:p w14:paraId="69963B5C" w14:textId="69660CDB" w:rsidR="003D3E9A" w:rsidRDefault="003D3E9A" w:rsidP="003D3E9A">
      <w:pPr>
        <w:pStyle w:val="Normal1"/>
        <w:numPr>
          <w:ilvl w:val="0"/>
          <w:numId w:val="10"/>
        </w:numPr>
        <w:pBdr>
          <w:top w:val="nil"/>
          <w:left w:val="nil"/>
          <w:bottom w:val="nil"/>
          <w:right w:val="nil"/>
          <w:between w:val="nil"/>
        </w:pBdr>
        <w:spacing w:after="0"/>
        <w:rPr>
          <w:rFonts w:asciiTheme="minorHAnsi" w:hAnsiTheme="minorHAnsi" w:cstheme="minorHAnsi"/>
          <w:color w:val="000000"/>
        </w:rPr>
      </w:pPr>
      <w:r w:rsidRPr="007C687E">
        <w:rPr>
          <w:rFonts w:asciiTheme="minorHAnsi" w:hAnsiTheme="minorHAnsi" w:cstheme="minorHAnsi"/>
          <w:color w:val="000000"/>
        </w:rPr>
        <w:t xml:space="preserve">L. McDonald, A. Schultze, R. Carroll, and S. V. </w:t>
      </w:r>
      <w:proofErr w:type="spellStart"/>
      <w:r w:rsidRPr="007C687E">
        <w:rPr>
          <w:rFonts w:asciiTheme="minorHAnsi" w:hAnsiTheme="minorHAnsi" w:cstheme="minorHAnsi"/>
          <w:color w:val="000000"/>
        </w:rPr>
        <w:t>Ramagopalan</w:t>
      </w:r>
      <w:proofErr w:type="spellEnd"/>
      <w:r w:rsidRPr="007C687E">
        <w:rPr>
          <w:rFonts w:asciiTheme="minorHAnsi" w:hAnsiTheme="minorHAnsi" w:cstheme="minorHAnsi"/>
          <w:color w:val="000000"/>
        </w:rPr>
        <w:t xml:space="preserve">, ‘Performing studies using the UK Clinical Practice Research Datalink: to link or not to link?’, Eur J </w:t>
      </w:r>
      <w:proofErr w:type="spellStart"/>
      <w:r w:rsidRPr="007C687E">
        <w:rPr>
          <w:rFonts w:asciiTheme="minorHAnsi" w:hAnsiTheme="minorHAnsi" w:cstheme="minorHAnsi"/>
          <w:color w:val="000000"/>
        </w:rPr>
        <w:t>Epidemiol</w:t>
      </w:r>
      <w:proofErr w:type="spellEnd"/>
      <w:r w:rsidRPr="007C687E">
        <w:rPr>
          <w:rFonts w:asciiTheme="minorHAnsi" w:hAnsiTheme="minorHAnsi" w:cstheme="minorHAnsi"/>
          <w:color w:val="000000"/>
        </w:rPr>
        <w:t xml:space="preserve">, vol. 33, no. 6, pp. 601–605, Jun. 2018, </w:t>
      </w:r>
      <w:proofErr w:type="spellStart"/>
      <w:r w:rsidRPr="007C687E">
        <w:rPr>
          <w:rFonts w:asciiTheme="minorHAnsi" w:hAnsiTheme="minorHAnsi" w:cstheme="minorHAnsi"/>
          <w:color w:val="000000"/>
        </w:rPr>
        <w:t>doi</w:t>
      </w:r>
      <w:proofErr w:type="spellEnd"/>
      <w:r w:rsidRPr="007C687E">
        <w:rPr>
          <w:rFonts w:asciiTheme="minorHAnsi" w:hAnsiTheme="minorHAnsi" w:cstheme="minorHAnsi"/>
          <w:color w:val="000000"/>
        </w:rPr>
        <w:t xml:space="preserve">: </w:t>
      </w:r>
      <w:hyperlink r:id="rId10" w:history="1">
        <w:r w:rsidRPr="007C687E">
          <w:rPr>
            <w:rFonts w:asciiTheme="minorHAnsi" w:hAnsiTheme="minorHAnsi" w:cstheme="minorHAnsi"/>
            <w:color w:val="000000"/>
          </w:rPr>
          <w:t>10.1007/s10654-018-0389-5</w:t>
        </w:r>
      </w:hyperlink>
      <w:r w:rsidRPr="007C687E">
        <w:rPr>
          <w:rFonts w:asciiTheme="minorHAnsi" w:hAnsiTheme="minorHAnsi" w:cstheme="minorHAnsi"/>
          <w:color w:val="000000"/>
        </w:rPr>
        <w:t>.</w:t>
      </w:r>
    </w:p>
    <w:p w14:paraId="528012A4" w14:textId="77777777" w:rsidR="002D2B82" w:rsidRPr="007C687E" w:rsidRDefault="002D2B82" w:rsidP="002D2B82">
      <w:pPr>
        <w:pStyle w:val="Normal1"/>
        <w:numPr>
          <w:ilvl w:val="0"/>
          <w:numId w:val="10"/>
        </w:numPr>
        <w:pBdr>
          <w:top w:val="nil"/>
          <w:left w:val="nil"/>
          <w:bottom w:val="nil"/>
          <w:right w:val="nil"/>
          <w:between w:val="nil"/>
        </w:pBdr>
        <w:spacing w:after="0"/>
        <w:rPr>
          <w:rFonts w:asciiTheme="minorHAnsi" w:hAnsiTheme="minorHAnsi" w:cstheme="minorHAnsi"/>
        </w:rPr>
      </w:pPr>
      <w:r w:rsidRPr="007C687E">
        <w:rPr>
          <w:rFonts w:asciiTheme="minorHAnsi" w:hAnsiTheme="minorHAnsi" w:cstheme="minorHAnsi"/>
          <w:color w:val="000000"/>
        </w:rPr>
        <w:t xml:space="preserve">Who is at high risk from coronavirus (COVID-19), </w:t>
      </w:r>
      <w:hyperlink r:id="rId11">
        <w:r w:rsidRPr="007C687E">
          <w:rPr>
            <w:rFonts w:asciiTheme="minorHAnsi" w:hAnsiTheme="minorHAnsi" w:cstheme="minorHAnsi"/>
            <w:color w:val="0000FF"/>
            <w:u w:val="single"/>
          </w:rPr>
          <w:t>https://www.nhs.uk/conditions/coronavirus-covid-19/people-at-higher-risk/who-is-at-high-risk-from-coronavirus/</w:t>
        </w:r>
      </w:hyperlink>
      <w:r w:rsidRPr="007C687E">
        <w:rPr>
          <w:rFonts w:asciiTheme="minorHAnsi" w:hAnsiTheme="minorHAnsi" w:cstheme="minorHAnsi"/>
          <w:color w:val="000000"/>
        </w:rPr>
        <w:t xml:space="preserve"> </w:t>
      </w:r>
    </w:p>
    <w:p w14:paraId="16580CC6" w14:textId="77777777" w:rsidR="002D2B82" w:rsidRPr="007C687E" w:rsidRDefault="002D2B82" w:rsidP="002D2B82">
      <w:pPr>
        <w:pStyle w:val="Normal1"/>
        <w:numPr>
          <w:ilvl w:val="0"/>
          <w:numId w:val="10"/>
        </w:numPr>
        <w:pBdr>
          <w:top w:val="nil"/>
          <w:left w:val="nil"/>
          <w:bottom w:val="nil"/>
          <w:right w:val="nil"/>
          <w:between w:val="nil"/>
        </w:pBdr>
        <w:spacing w:after="0"/>
        <w:rPr>
          <w:rFonts w:asciiTheme="minorHAnsi" w:hAnsiTheme="minorHAnsi" w:cstheme="minorHAnsi"/>
          <w:color w:val="000000"/>
        </w:rPr>
      </w:pPr>
      <w:r w:rsidRPr="007C687E">
        <w:rPr>
          <w:rFonts w:asciiTheme="minorHAnsi" w:hAnsiTheme="minorHAnsi" w:cstheme="minorHAnsi"/>
          <w:color w:val="000000"/>
        </w:rPr>
        <w:t>Guidance for people previously considered clinically extremely vulnerable from COVID-19</w:t>
      </w:r>
      <w:r w:rsidRPr="007C687E">
        <w:rPr>
          <w:rFonts w:asciiTheme="minorHAnsi" w:eastAsia="Times New Roman" w:hAnsiTheme="minorHAnsi" w:cstheme="minorHAnsi"/>
          <w:b/>
          <w:color w:val="000000"/>
        </w:rPr>
        <w:t xml:space="preserve"> </w:t>
      </w:r>
      <w:hyperlink r:id="rId12">
        <w:r w:rsidRPr="007C687E">
          <w:rPr>
            <w:rFonts w:asciiTheme="minorHAnsi" w:hAnsiTheme="minorHAnsi" w:cstheme="minorHAnsi"/>
            <w:color w:val="0000FF"/>
            <w:u w:val="single"/>
          </w:rPr>
          <w:t>https://www.gov.uk/government/publications/guidance-on-shielding-and-protecting-extremely-vulnerable-persons-from-covid-19/guidance-on-shielding-and-protecting-extremely-vulnerable-persons-from-covid-19</w:t>
        </w:r>
      </w:hyperlink>
    </w:p>
    <w:p w14:paraId="22B036E5" w14:textId="5B98E0F4" w:rsidR="00567761" w:rsidRPr="00C45EA0" w:rsidRDefault="00567761" w:rsidP="00567761">
      <w:pPr>
        <w:pStyle w:val="Normal1"/>
        <w:numPr>
          <w:ilvl w:val="0"/>
          <w:numId w:val="10"/>
        </w:numPr>
        <w:pBdr>
          <w:top w:val="nil"/>
          <w:left w:val="nil"/>
          <w:bottom w:val="nil"/>
          <w:right w:val="nil"/>
          <w:between w:val="nil"/>
        </w:pBdr>
        <w:spacing w:after="0"/>
        <w:rPr>
          <w:rFonts w:asciiTheme="minorHAnsi" w:hAnsiTheme="minorHAnsi" w:cstheme="minorHAnsi"/>
        </w:rPr>
      </w:pPr>
      <w:proofErr w:type="spellStart"/>
      <w:r w:rsidRPr="007C687E">
        <w:rPr>
          <w:rFonts w:asciiTheme="minorHAnsi" w:hAnsiTheme="minorHAnsi" w:cstheme="minorHAnsi"/>
          <w:color w:val="000000"/>
        </w:rPr>
        <w:t>Worldometer</w:t>
      </w:r>
      <w:proofErr w:type="spellEnd"/>
      <w:r w:rsidRPr="007C687E">
        <w:rPr>
          <w:rFonts w:asciiTheme="minorHAnsi" w:hAnsiTheme="minorHAnsi" w:cstheme="minorHAnsi"/>
          <w:color w:val="000000"/>
        </w:rPr>
        <w:t xml:space="preserve">. </w:t>
      </w:r>
      <w:hyperlink r:id="rId13">
        <w:r w:rsidRPr="007C687E">
          <w:rPr>
            <w:rFonts w:asciiTheme="minorHAnsi" w:hAnsiTheme="minorHAnsi" w:cstheme="minorHAnsi"/>
            <w:color w:val="0000FF"/>
            <w:u w:val="single"/>
          </w:rPr>
          <w:t>https://www.worldggggometers.info/coronavirus/</w:t>
        </w:r>
      </w:hyperlink>
      <w:r w:rsidRPr="007C687E">
        <w:rPr>
          <w:rFonts w:asciiTheme="minorHAnsi" w:hAnsiTheme="minorHAnsi" w:cstheme="minorHAnsi"/>
          <w:color w:val="000000"/>
        </w:rPr>
        <w:t xml:space="preserve"> </w:t>
      </w:r>
    </w:p>
    <w:p w14:paraId="3C028DAA" w14:textId="77777777" w:rsidR="00C45EA0" w:rsidRPr="007C687E" w:rsidRDefault="00C45EA0" w:rsidP="00C45EA0">
      <w:pPr>
        <w:pStyle w:val="Normal1"/>
        <w:numPr>
          <w:ilvl w:val="0"/>
          <w:numId w:val="10"/>
        </w:numPr>
        <w:pBdr>
          <w:top w:val="nil"/>
          <w:left w:val="nil"/>
          <w:bottom w:val="nil"/>
          <w:right w:val="nil"/>
          <w:between w:val="nil"/>
        </w:pBdr>
        <w:spacing w:after="0"/>
        <w:rPr>
          <w:rFonts w:asciiTheme="minorHAnsi" w:hAnsiTheme="minorHAnsi" w:cstheme="minorHAnsi"/>
        </w:rPr>
      </w:pPr>
      <w:r w:rsidRPr="007C687E">
        <w:rPr>
          <w:rFonts w:asciiTheme="minorHAnsi" w:hAnsiTheme="minorHAnsi" w:cstheme="minorHAnsi"/>
          <w:color w:val="000000"/>
        </w:rPr>
        <w:t xml:space="preserve">Williamson EJ, Walker AJ, </w:t>
      </w:r>
      <w:proofErr w:type="spellStart"/>
      <w:r w:rsidRPr="007C687E">
        <w:rPr>
          <w:rFonts w:asciiTheme="minorHAnsi" w:hAnsiTheme="minorHAnsi" w:cstheme="minorHAnsi"/>
          <w:color w:val="000000"/>
        </w:rPr>
        <w:t>Bhaskaran</w:t>
      </w:r>
      <w:proofErr w:type="spellEnd"/>
      <w:r w:rsidRPr="007C687E">
        <w:rPr>
          <w:rFonts w:asciiTheme="minorHAnsi" w:hAnsiTheme="minorHAnsi" w:cstheme="minorHAnsi"/>
          <w:color w:val="000000"/>
        </w:rPr>
        <w:t xml:space="preserve"> K, Bacon S, Bates C, Morton CE, Curtis HJ, </w:t>
      </w:r>
      <w:proofErr w:type="spellStart"/>
      <w:r w:rsidRPr="007C687E">
        <w:rPr>
          <w:rFonts w:asciiTheme="minorHAnsi" w:hAnsiTheme="minorHAnsi" w:cstheme="minorHAnsi"/>
          <w:color w:val="000000"/>
        </w:rPr>
        <w:t>Mehrkar</w:t>
      </w:r>
      <w:proofErr w:type="spellEnd"/>
      <w:r w:rsidRPr="007C687E">
        <w:rPr>
          <w:rFonts w:asciiTheme="minorHAnsi" w:hAnsiTheme="minorHAnsi" w:cstheme="minorHAnsi"/>
          <w:color w:val="000000"/>
        </w:rPr>
        <w:t xml:space="preserve"> A, Evans D, </w:t>
      </w:r>
      <w:proofErr w:type="spellStart"/>
      <w:r w:rsidRPr="007C687E">
        <w:rPr>
          <w:rFonts w:asciiTheme="minorHAnsi" w:hAnsiTheme="minorHAnsi" w:cstheme="minorHAnsi"/>
          <w:color w:val="000000"/>
        </w:rPr>
        <w:t>Inglesby</w:t>
      </w:r>
      <w:proofErr w:type="spellEnd"/>
      <w:r w:rsidRPr="007C687E">
        <w:rPr>
          <w:rFonts w:asciiTheme="minorHAnsi" w:hAnsiTheme="minorHAnsi" w:cstheme="minorHAnsi"/>
          <w:color w:val="000000"/>
        </w:rPr>
        <w:t xml:space="preserve"> P, Cockburn J, McDonald HI, </w:t>
      </w:r>
      <w:proofErr w:type="spellStart"/>
      <w:r w:rsidRPr="007C687E">
        <w:rPr>
          <w:rFonts w:asciiTheme="minorHAnsi" w:hAnsiTheme="minorHAnsi" w:cstheme="minorHAnsi"/>
          <w:color w:val="000000"/>
        </w:rPr>
        <w:t>MacKenna</w:t>
      </w:r>
      <w:proofErr w:type="spellEnd"/>
      <w:r w:rsidRPr="007C687E">
        <w:rPr>
          <w:rFonts w:asciiTheme="minorHAnsi" w:hAnsiTheme="minorHAnsi" w:cstheme="minorHAnsi"/>
          <w:color w:val="000000"/>
        </w:rPr>
        <w:t xml:space="preserve"> B, Tomlinson L, Douglas IJ, </w:t>
      </w:r>
      <w:proofErr w:type="spellStart"/>
      <w:r w:rsidRPr="007C687E">
        <w:rPr>
          <w:rFonts w:asciiTheme="minorHAnsi" w:hAnsiTheme="minorHAnsi" w:cstheme="minorHAnsi"/>
          <w:color w:val="000000"/>
        </w:rPr>
        <w:t>Rentsch</w:t>
      </w:r>
      <w:proofErr w:type="spellEnd"/>
      <w:r w:rsidRPr="007C687E">
        <w:rPr>
          <w:rFonts w:asciiTheme="minorHAnsi" w:hAnsiTheme="minorHAnsi" w:cstheme="minorHAnsi"/>
          <w:color w:val="000000"/>
        </w:rPr>
        <w:t xml:space="preserve"> CT, Mathur R, Wong AYS, Grieve R, Harrison D, Forbes H, Schultze A, Croker R, Parry J, Hester F, Harper S, </w:t>
      </w:r>
      <w:proofErr w:type="spellStart"/>
      <w:r w:rsidRPr="007C687E">
        <w:rPr>
          <w:rFonts w:asciiTheme="minorHAnsi" w:hAnsiTheme="minorHAnsi" w:cstheme="minorHAnsi"/>
          <w:color w:val="000000"/>
        </w:rPr>
        <w:t>Perera</w:t>
      </w:r>
      <w:proofErr w:type="spellEnd"/>
      <w:r w:rsidRPr="007C687E">
        <w:rPr>
          <w:rFonts w:asciiTheme="minorHAnsi" w:hAnsiTheme="minorHAnsi" w:cstheme="minorHAnsi"/>
          <w:color w:val="000000"/>
        </w:rPr>
        <w:t xml:space="preserve"> R, Evans SJW, Smeeth L, Goldacre B. Factors associated with COVID-19-related death using </w:t>
      </w:r>
      <w:proofErr w:type="spellStart"/>
      <w:r w:rsidRPr="007C687E">
        <w:rPr>
          <w:rFonts w:asciiTheme="minorHAnsi" w:hAnsiTheme="minorHAnsi" w:cstheme="minorHAnsi"/>
          <w:color w:val="000000"/>
        </w:rPr>
        <w:t>OpenSAFELY</w:t>
      </w:r>
      <w:proofErr w:type="spellEnd"/>
      <w:r w:rsidRPr="007C687E">
        <w:rPr>
          <w:rFonts w:asciiTheme="minorHAnsi" w:hAnsiTheme="minorHAnsi" w:cstheme="minorHAnsi"/>
          <w:color w:val="000000"/>
        </w:rPr>
        <w:t>. Nature. 2020 Aug;584(7821):430-436.</w:t>
      </w:r>
    </w:p>
    <w:p w14:paraId="490184F4" w14:textId="77777777" w:rsidR="00C45EA0" w:rsidRPr="007C687E" w:rsidRDefault="00C45EA0" w:rsidP="00C45EA0">
      <w:pPr>
        <w:pStyle w:val="Normal1"/>
        <w:numPr>
          <w:ilvl w:val="0"/>
          <w:numId w:val="10"/>
        </w:numPr>
        <w:pBdr>
          <w:top w:val="nil"/>
          <w:left w:val="nil"/>
          <w:bottom w:val="nil"/>
          <w:right w:val="nil"/>
          <w:between w:val="nil"/>
        </w:pBdr>
        <w:spacing w:after="0"/>
        <w:rPr>
          <w:rFonts w:asciiTheme="minorHAnsi" w:hAnsiTheme="minorHAnsi" w:cstheme="minorHAnsi"/>
        </w:rPr>
      </w:pPr>
      <w:r w:rsidRPr="007C687E">
        <w:rPr>
          <w:rFonts w:asciiTheme="minorHAnsi" w:hAnsiTheme="minorHAnsi" w:cstheme="minorHAnsi"/>
          <w:color w:val="000000"/>
        </w:rPr>
        <w:t>Clift AK, Coupland CAC, Keogh RH, Diaz-</w:t>
      </w:r>
      <w:proofErr w:type="spellStart"/>
      <w:r w:rsidRPr="007C687E">
        <w:rPr>
          <w:rFonts w:asciiTheme="minorHAnsi" w:hAnsiTheme="minorHAnsi" w:cstheme="minorHAnsi"/>
          <w:color w:val="000000"/>
        </w:rPr>
        <w:t>Ordaz</w:t>
      </w:r>
      <w:proofErr w:type="spellEnd"/>
      <w:r w:rsidRPr="007C687E">
        <w:rPr>
          <w:rFonts w:asciiTheme="minorHAnsi" w:hAnsiTheme="minorHAnsi" w:cstheme="minorHAnsi"/>
          <w:color w:val="000000"/>
        </w:rPr>
        <w:t xml:space="preserve"> K, Williamson E, Harrison EM, Hayward A, Hemingway H, </w:t>
      </w:r>
      <w:proofErr w:type="spellStart"/>
      <w:r w:rsidRPr="007C687E">
        <w:rPr>
          <w:rFonts w:asciiTheme="minorHAnsi" w:hAnsiTheme="minorHAnsi" w:cstheme="minorHAnsi"/>
          <w:color w:val="000000"/>
        </w:rPr>
        <w:t>Horby</w:t>
      </w:r>
      <w:proofErr w:type="spellEnd"/>
      <w:r w:rsidRPr="007C687E">
        <w:rPr>
          <w:rFonts w:asciiTheme="minorHAnsi" w:hAnsiTheme="minorHAnsi" w:cstheme="minorHAnsi"/>
          <w:color w:val="000000"/>
        </w:rPr>
        <w:t xml:space="preserve"> P, Mehta N, Benger J, </w:t>
      </w:r>
      <w:proofErr w:type="spellStart"/>
      <w:r w:rsidRPr="007C687E">
        <w:rPr>
          <w:rFonts w:asciiTheme="minorHAnsi" w:hAnsiTheme="minorHAnsi" w:cstheme="minorHAnsi"/>
          <w:color w:val="000000"/>
        </w:rPr>
        <w:t>Khunti</w:t>
      </w:r>
      <w:proofErr w:type="spellEnd"/>
      <w:r w:rsidRPr="007C687E">
        <w:rPr>
          <w:rFonts w:asciiTheme="minorHAnsi" w:hAnsiTheme="minorHAnsi" w:cstheme="minorHAnsi"/>
          <w:color w:val="000000"/>
        </w:rPr>
        <w:t xml:space="preserve"> K, </w:t>
      </w:r>
      <w:proofErr w:type="spellStart"/>
      <w:r w:rsidRPr="007C687E">
        <w:rPr>
          <w:rFonts w:asciiTheme="minorHAnsi" w:hAnsiTheme="minorHAnsi" w:cstheme="minorHAnsi"/>
          <w:color w:val="000000"/>
        </w:rPr>
        <w:t>Spiegelhalter</w:t>
      </w:r>
      <w:proofErr w:type="spellEnd"/>
      <w:r w:rsidRPr="007C687E">
        <w:rPr>
          <w:rFonts w:asciiTheme="minorHAnsi" w:hAnsiTheme="minorHAnsi" w:cstheme="minorHAnsi"/>
          <w:color w:val="000000"/>
        </w:rPr>
        <w:t xml:space="preserve"> D, Sheikh A, </w:t>
      </w:r>
      <w:proofErr w:type="spellStart"/>
      <w:r w:rsidRPr="007C687E">
        <w:rPr>
          <w:rFonts w:asciiTheme="minorHAnsi" w:hAnsiTheme="minorHAnsi" w:cstheme="minorHAnsi"/>
          <w:color w:val="000000"/>
        </w:rPr>
        <w:t>Valabhji</w:t>
      </w:r>
      <w:proofErr w:type="spellEnd"/>
      <w:r w:rsidRPr="007C687E">
        <w:rPr>
          <w:rFonts w:asciiTheme="minorHAnsi" w:hAnsiTheme="minorHAnsi" w:cstheme="minorHAnsi"/>
          <w:color w:val="000000"/>
        </w:rPr>
        <w:t xml:space="preserve"> J, Lyons RA, Robson J, Semple MG, Kee F, Johnson P, </w:t>
      </w:r>
      <w:proofErr w:type="spellStart"/>
      <w:r w:rsidRPr="007C687E">
        <w:rPr>
          <w:rFonts w:asciiTheme="minorHAnsi" w:hAnsiTheme="minorHAnsi" w:cstheme="minorHAnsi"/>
          <w:color w:val="000000"/>
        </w:rPr>
        <w:t>Jebb</w:t>
      </w:r>
      <w:proofErr w:type="spellEnd"/>
      <w:r w:rsidRPr="007C687E">
        <w:rPr>
          <w:rFonts w:asciiTheme="minorHAnsi" w:hAnsiTheme="minorHAnsi" w:cstheme="minorHAnsi"/>
          <w:color w:val="000000"/>
        </w:rPr>
        <w:t xml:space="preserve"> S, Williams T, </w:t>
      </w:r>
      <w:proofErr w:type="spellStart"/>
      <w:r w:rsidRPr="007C687E">
        <w:rPr>
          <w:rFonts w:asciiTheme="minorHAnsi" w:hAnsiTheme="minorHAnsi" w:cstheme="minorHAnsi"/>
          <w:color w:val="000000"/>
        </w:rPr>
        <w:t>Hippisley</w:t>
      </w:r>
      <w:proofErr w:type="spellEnd"/>
      <w:r w:rsidRPr="007C687E">
        <w:rPr>
          <w:rFonts w:asciiTheme="minorHAnsi" w:hAnsiTheme="minorHAnsi" w:cstheme="minorHAnsi"/>
          <w:color w:val="000000"/>
        </w:rPr>
        <w:t xml:space="preserve">-Cox J. Living risk prediction algorithm (QCOVID) for risk of hospital admission and mortality from </w:t>
      </w:r>
      <w:r w:rsidRPr="007C687E">
        <w:rPr>
          <w:rFonts w:asciiTheme="minorHAnsi" w:hAnsiTheme="minorHAnsi" w:cstheme="minorHAnsi"/>
          <w:color w:val="000000"/>
        </w:rPr>
        <w:lastRenderedPageBreak/>
        <w:t>coronavirus 19 in adults: national derivation and validation cohort study. BMJ. 2020 Oct 20;371:m3731.</w:t>
      </w:r>
    </w:p>
    <w:p w14:paraId="12FAD679" w14:textId="77777777" w:rsidR="00C45EA0" w:rsidRPr="007C687E" w:rsidRDefault="00C45EA0" w:rsidP="00C45EA0">
      <w:pPr>
        <w:pStyle w:val="Normal1"/>
        <w:pBdr>
          <w:top w:val="nil"/>
          <w:left w:val="nil"/>
          <w:bottom w:val="nil"/>
          <w:right w:val="nil"/>
          <w:between w:val="nil"/>
        </w:pBdr>
        <w:spacing w:after="0"/>
        <w:ind w:left="720"/>
        <w:rPr>
          <w:rFonts w:asciiTheme="minorHAnsi" w:hAnsiTheme="minorHAnsi" w:cstheme="minorHAnsi"/>
        </w:rPr>
      </w:pPr>
    </w:p>
    <w:p w14:paraId="0B0824FF" w14:textId="77777777" w:rsidR="002D2B82" w:rsidRPr="007C687E" w:rsidRDefault="002D2B82" w:rsidP="003A6077">
      <w:pPr>
        <w:pStyle w:val="Normal1"/>
        <w:pBdr>
          <w:top w:val="nil"/>
          <w:left w:val="nil"/>
          <w:bottom w:val="nil"/>
          <w:right w:val="nil"/>
          <w:between w:val="nil"/>
        </w:pBdr>
        <w:spacing w:after="0"/>
        <w:ind w:left="360"/>
        <w:rPr>
          <w:rFonts w:asciiTheme="minorHAnsi" w:hAnsiTheme="minorHAnsi" w:cstheme="minorHAnsi"/>
          <w:color w:val="000000"/>
        </w:rPr>
      </w:pPr>
    </w:p>
    <w:p w14:paraId="57E1C39D" w14:textId="77777777" w:rsidR="005912D8" w:rsidRPr="009E13EE" w:rsidRDefault="005912D8" w:rsidP="00E02F24">
      <w:pPr>
        <w:jc w:val="both"/>
        <w:rPr>
          <w:rFonts w:ascii="Arial" w:hAnsi="Arial" w:cs="Arial"/>
          <w:sz w:val="22"/>
          <w:szCs w:val="22"/>
        </w:rPr>
      </w:pPr>
    </w:p>
    <w:p w14:paraId="6A302DFF" w14:textId="77777777" w:rsidR="003B083E" w:rsidRPr="009E13EE" w:rsidRDefault="003B083E" w:rsidP="00E02F24">
      <w:pPr>
        <w:pStyle w:val="ListParagraph"/>
        <w:spacing w:after="0" w:line="240" w:lineRule="auto"/>
        <w:rPr>
          <w:rFonts w:ascii="Arial" w:hAnsi="Arial" w:cs="Arial"/>
        </w:rPr>
      </w:pPr>
    </w:p>
    <w:sectPr w:rsidR="003B083E" w:rsidRPr="009E13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B3AD" w14:textId="77777777" w:rsidR="00B459D2" w:rsidRDefault="00B459D2" w:rsidP="00C23043">
      <w:r>
        <w:separator/>
      </w:r>
    </w:p>
  </w:endnote>
  <w:endnote w:type="continuationSeparator" w:id="0">
    <w:p w14:paraId="3FF07F0B" w14:textId="77777777" w:rsidR="00B459D2" w:rsidRDefault="00B459D2" w:rsidP="00C2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1AA3" w14:textId="77777777" w:rsidR="00B459D2" w:rsidRDefault="00B459D2" w:rsidP="00C23043">
      <w:r>
        <w:separator/>
      </w:r>
    </w:p>
  </w:footnote>
  <w:footnote w:type="continuationSeparator" w:id="0">
    <w:p w14:paraId="500CAA82" w14:textId="77777777" w:rsidR="00B459D2" w:rsidRDefault="00B459D2" w:rsidP="00C23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EC6"/>
    <w:multiLevelType w:val="multilevel"/>
    <w:tmpl w:val="0964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7F5"/>
    <w:multiLevelType w:val="hybridMultilevel"/>
    <w:tmpl w:val="B1BE5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F75E81"/>
    <w:multiLevelType w:val="hybridMultilevel"/>
    <w:tmpl w:val="587AB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24743"/>
    <w:multiLevelType w:val="multilevel"/>
    <w:tmpl w:val="12E2B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AC1BCA"/>
    <w:multiLevelType w:val="hybridMultilevel"/>
    <w:tmpl w:val="AC70C4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2B48D8"/>
    <w:multiLevelType w:val="hybridMultilevel"/>
    <w:tmpl w:val="8514D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A51B34"/>
    <w:multiLevelType w:val="hybridMultilevel"/>
    <w:tmpl w:val="82C64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94746B"/>
    <w:multiLevelType w:val="hybridMultilevel"/>
    <w:tmpl w:val="AC70C4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B32E89"/>
    <w:multiLevelType w:val="hybridMultilevel"/>
    <w:tmpl w:val="DA80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1A4F87"/>
    <w:multiLevelType w:val="multilevel"/>
    <w:tmpl w:val="4E6E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10B7E"/>
    <w:multiLevelType w:val="hybridMultilevel"/>
    <w:tmpl w:val="701C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AE22E8"/>
    <w:multiLevelType w:val="hybridMultilevel"/>
    <w:tmpl w:val="4658EA4A"/>
    <w:lvl w:ilvl="0" w:tplc="D3669C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4"/>
  </w:num>
  <w:num w:numId="5">
    <w:abstractNumId w:val="7"/>
  </w:num>
  <w:num w:numId="6">
    <w:abstractNumId w:val="11"/>
  </w:num>
  <w:num w:numId="7">
    <w:abstractNumId w:val="5"/>
  </w:num>
  <w:num w:numId="8">
    <w:abstractNumId w:val="1"/>
  </w:num>
  <w:num w:numId="9">
    <w:abstractNumId w:val="2"/>
  </w:num>
  <w:num w:numId="10">
    <w:abstractNumId w:val="3"/>
  </w:num>
  <w:num w:numId="11">
    <w:abstractNumId w:val="0"/>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zadeh Mizani, Mehrdad">
    <w15:presenceInfo w15:providerId="AD" w15:userId="S::rmhima1@ucl.ac.uk::3e50603b-7a9a-4609-9673-1a1d3e59c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1"/>
    <w:rsid w:val="00003C6B"/>
    <w:rsid w:val="0000437C"/>
    <w:rsid w:val="000162AB"/>
    <w:rsid w:val="000409E4"/>
    <w:rsid w:val="000513FC"/>
    <w:rsid w:val="00053043"/>
    <w:rsid w:val="000535C1"/>
    <w:rsid w:val="00080387"/>
    <w:rsid w:val="00084770"/>
    <w:rsid w:val="000B7B60"/>
    <w:rsid w:val="000C33B0"/>
    <w:rsid w:val="000D6ABD"/>
    <w:rsid w:val="000D6B4B"/>
    <w:rsid w:val="000E2D5F"/>
    <w:rsid w:val="000F78D9"/>
    <w:rsid w:val="00101689"/>
    <w:rsid w:val="001175A4"/>
    <w:rsid w:val="0014268E"/>
    <w:rsid w:val="00146713"/>
    <w:rsid w:val="00184EE6"/>
    <w:rsid w:val="001B5FD4"/>
    <w:rsid w:val="001C2E6A"/>
    <w:rsid w:val="001E59CE"/>
    <w:rsid w:val="001F598B"/>
    <w:rsid w:val="002013E8"/>
    <w:rsid w:val="0020391C"/>
    <w:rsid w:val="00223CD7"/>
    <w:rsid w:val="0022700D"/>
    <w:rsid w:val="00241CF5"/>
    <w:rsid w:val="00241D7F"/>
    <w:rsid w:val="00244956"/>
    <w:rsid w:val="0026630E"/>
    <w:rsid w:val="00272414"/>
    <w:rsid w:val="00282644"/>
    <w:rsid w:val="002B131D"/>
    <w:rsid w:val="002B60D3"/>
    <w:rsid w:val="002C4620"/>
    <w:rsid w:val="002C76C9"/>
    <w:rsid w:val="002D2B82"/>
    <w:rsid w:val="002D59BA"/>
    <w:rsid w:val="002E0E30"/>
    <w:rsid w:val="002E306C"/>
    <w:rsid w:val="002F4193"/>
    <w:rsid w:val="00334424"/>
    <w:rsid w:val="003532E4"/>
    <w:rsid w:val="00355502"/>
    <w:rsid w:val="003866DF"/>
    <w:rsid w:val="003932A5"/>
    <w:rsid w:val="00393541"/>
    <w:rsid w:val="003A076A"/>
    <w:rsid w:val="003A6077"/>
    <w:rsid w:val="003A6184"/>
    <w:rsid w:val="003B083E"/>
    <w:rsid w:val="003C74BC"/>
    <w:rsid w:val="003D2236"/>
    <w:rsid w:val="003D3E9A"/>
    <w:rsid w:val="003D5C47"/>
    <w:rsid w:val="003F027F"/>
    <w:rsid w:val="00402FE4"/>
    <w:rsid w:val="0040517C"/>
    <w:rsid w:val="004327C0"/>
    <w:rsid w:val="00471298"/>
    <w:rsid w:val="00476054"/>
    <w:rsid w:val="004874CF"/>
    <w:rsid w:val="004934DC"/>
    <w:rsid w:val="0049508E"/>
    <w:rsid w:val="004C194C"/>
    <w:rsid w:val="004C7E5B"/>
    <w:rsid w:val="004D2EA4"/>
    <w:rsid w:val="004E3171"/>
    <w:rsid w:val="004F1064"/>
    <w:rsid w:val="004F3ACF"/>
    <w:rsid w:val="00512981"/>
    <w:rsid w:val="005133A4"/>
    <w:rsid w:val="00555CDD"/>
    <w:rsid w:val="005608DC"/>
    <w:rsid w:val="00565011"/>
    <w:rsid w:val="00567761"/>
    <w:rsid w:val="00580950"/>
    <w:rsid w:val="00585824"/>
    <w:rsid w:val="005912D8"/>
    <w:rsid w:val="005A2DE2"/>
    <w:rsid w:val="005A5404"/>
    <w:rsid w:val="005C5EA8"/>
    <w:rsid w:val="0062007D"/>
    <w:rsid w:val="00624911"/>
    <w:rsid w:val="006310DD"/>
    <w:rsid w:val="00642821"/>
    <w:rsid w:val="0064677B"/>
    <w:rsid w:val="006657CB"/>
    <w:rsid w:val="00666C4F"/>
    <w:rsid w:val="00672F9C"/>
    <w:rsid w:val="0068013D"/>
    <w:rsid w:val="00681769"/>
    <w:rsid w:val="00685C44"/>
    <w:rsid w:val="00693021"/>
    <w:rsid w:val="006A6BD4"/>
    <w:rsid w:val="006A759A"/>
    <w:rsid w:val="006B1234"/>
    <w:rsid w:val="006B7BEF"/>
    <w:rsid w:val="006E0EA8"/>
    <w:rsid w:val="0070704E"/>
    <w:rsid w:val="00730578"/>
    <w:rsid w:val="007314EA"/>
    <w:rsid w:val="00735583"/>
    <w:rsid w:val="00736EFA"/>
    <w:rsid w:val="007428AA"/>
    <w:rsid w:val="00745C67"/>
    <w:rsid w:val="00795A0D"/>
    <w:rsid w:val="007C28A5"/>
    <w:rsid w:val="007C5098"/>
    <w:rsid w:val="007D47FC"/>
    <w:rsid w:val="007E797F"/>
    <w:rsid w:val="007F2485"/>
    <w:rsid w:val="008021EB"/>
    <w:rsid w:val="00803E86"/>
    <w:rsid w:val="00804C55"/>
    <w:rsid w:val="00817CB4"/>
    <w:rsid w:val="00820377"/>
    <w:rsid w:val="008251AC"/>
    <w:rsid w:val="00827C3C"/>
    <w:rsid w:val="00870FCA"/>
    <w:rsid w:val="0088053C"/>
    <w:rsid w:val="00895DF4"/>
    <w:rsid w:val="008A61DB"/>
    <w:rsid w:val="008C411C"/>
    <w:rsid w:val="008D1447"/>
    <w:rsid w:val="008E0AD0"/>
    <w:rsid w:val="009051E9"/>
    <w:rsid w:val="00921A8A"/>
    <w:rsid w:val="0093133F"/>
    <w:rsid w:val="0093409C"/>
    <w:rsid w:val="00946BEB"/>
    <w:rsid w:val="00980814"/>
    <w:rsid w:val="00995CAB"/>
    <w:rsid w:val="009A0301"/>
    <w:rsid w:val="009A7388"/>
    <w:rsid w:val="009C1130"/>
    <w:rsid w:val="009C23D4"/>
    <w:rsid w:val="009E13EE"/>
    <w:rsid w:val="009E6CDC"/>
    <w:rsid w:val="009E6D04"/>
    <w:rsid w:val="00A12A3D"/>
    <w:rsid w:val="00A26406"/>
    <w:rsid w:val="00A30729"/>
    <w:rsid w:val="00A31B87"/>
    <w:rsid w:val="00A32BF6"/>
    <w:rsid w:val="00A65E87"/>
    <w:rsid w:val="00A7683B"/>
    <w:rsid w:val="00A9637F"/>
    <w:rsid w:val="00A96E60"/>
    <w:rsid w:val="00AC5708"/>
    <w:rsid w:val="00AD54E5"/>
    <w:rsid w:val="00AE447A"/>
    <w:rsid w:val="00B0164F"/>
    <w:rsid w:val="00B03070"/>
    <w:rsid w:val="00B137DF"/>
    <w:rsid w:val="00B2038B"/>
    <w:rsid w:val="00B2184B"/>
    <w:rsid w:val="00B41809"/>
    <w:rsid w:val="00B4360F"/>
    <w:rsid w:val="00B43639"/>
    <w:rsid w:val="00B4463C"/>
    <w:rsid w:val="00B45047"/>
    <w:rsid w:val="00B459D2"/>
    <w:rsid w:val="00B52E05"/>
    <w:rsid w:val="00B53C21"/>
    <w:rsid w:val="00B66690"/>
    <w:rsid w:val="00B91DFF"/>
    <w:rsid w:val="00BB6509"/>
    <w:rsid w:val="00BF78CA"/>
    <w:rsid w:val="00C0120D"/>
    <w:rsid w:val="00C146F3"/>
    <w:rsid w:val="00C171E2"/>
    <w:rsid w:val="00C23043"/>
    <w:rsid w:val="00C36D5A"/>
    <w:rsid w:val="00C41395"/>
    <w:rsid w:val="00C45EA0"/>
    <w:rsid w:val="00C637A3"/>
    <w:rsid w:val="00C751AD"/>
    <w:rsid w:val="00CB4F9E"/>
    <w:rsid w:val="00CC5CF7"/>
    <w:rsid w:val="00CC75B8"/>
    <w:rsid w:val="00CC7742"/>
    <w:rsid w:val="00CD1568"/>
    <w:rsid w:val="00D25B1B"/>
    <w:rsid w:val="00D3325D"/>
    <w:rsid w:val="00D64B20"/>
    <w:rsid w:val="00DC0B31"/>
    <w:rsid w:val="00DD2E0A"/>
    <w:rsid w:val="00DD6890"/>
    <w:rsid w:val="00DF2780"/>
    <w:rsid w:val="00E0232F"/>
    <w:rsid w:val="00E02F24"/>
    <w:rsid w:val="00E04DD3"/>
    <w:rsid w:val="00E23322"/>
    <w:rsid w:val="00E531DB"/>
    <w:rsid w:val="00E73553"/>
    <w:rsid w:val="00E8618C"/>
    <w:rsid w:val="00EA543D"/>
    <w:rsid w:val="00EA5713"/>
    <w:rsid w:val="00EE4C12"/>
    <w:rsid w:val="00EE7C94"/>
    <w:rsid w:val="00F17F5D"/>
    <w:rsid w:val="00F20B7A"/>
    <w:rsid w:val="00F233F7"/>
    <w:rsid w:val="00F30AB2"/>
    <w:rsid w:val="00F45BDF"/>
    <w:rsid w:val="00F50EE1"/>
    <w:rsid w:val="00F73ED9"/>
    <w:rsid w:val="00F75FEE"/>
    <w:rsid w:val="00F9104E"/>
    <w:rsid w:val="00FB534F"/>
    <w:rsid w:val="00FC6646"/>
    <w:rsid w:val="00FD7B84"/>
    <w:rsid w:val="00FE4AB4"/>
    <w:rsid w:val="1FA04B48"/>
    <w:rsid w:val="20B30983"/>
    <w:rsid w:val="43F7D24E"/>
    <w:rsid w:val="581A07E0"/>
    <w:rsid w:val="643B57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83A57"/>
  <w15:docId w15:val="{20254752-AA05-0746-B127-29EC55E7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0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30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23043"/>
    <w:rPr>
      <w:sz w:val="20"/>
      <w:szCs w:val="20"/>
    </w:rPr>
  </w:style>
  <w:style w:type="character" w:customStyle="1" w:styleId="FootnoteTextChar">
    <w:name w:val="Footnote Text Char"/>
    <w:basedOn w:val="DefaultParagraphFont"/>
    <w:link w:val="FootnoteText"/>
    <w:uiPriority w:val="99"/>
    <w:semiHidden/>
    <w:rsid w:val="00C23043"/>
    <w:rPr>
      <w:sz w:val="20"/>
      <w:szCs w:val="20"/>
    </w:rPr>
  </w:style>
  <w:style w:type="character" w:styleId="FootnoteReference">
    <w:name w:val="footnote reference"/>
    <w:basedOn w:val="DefaultParagraphFont"/>
    <w:uiPriority w:val="99"/>
    <w:semiHidden/>
    <w:unhideWhenUsed/>
    <w:rsid w:val="00C23043"/>
    <w:rPr>
      <w:vertAlign w:val="superscript"/>
    </w:rPr>
  </w:style>
  <w:style w:type="paragraph" w:styleId="ListParagraph">
    <w:name w:val="List Paragraph"/>
    <w:basedOn w:val="Normal"/>
    <w:uiPriority w:val="34"/>
    <w:qFormat/>
    <w:rsid w:val="00C23043"/>
    <w:pPr>
      <w:spacing w:after="160" w:line="259" w:lineRule="auto"/>
      <w:ind w:left="720"/>
      <w:contextualSpacing/>
    </w:pPr>
    <w:rPr>
      <w:sz w:val="22"/>
      <w:szCs w:val="22"/>
    </w:rPr>
  </w:style>
  <w:style w:type="character" w:styleId="Hyperlink">
    <w:name w:val="Hyperlink"/>
    <w:basedOn w:val="DefaultParagraphFont"/>
    <w:uiPriority w:val="99"/>
    <w:unhideWhenUsed/>
    <w:rsid w:val="00C23043"/>
    <w:rPr>
      <w:color w:val="0563C1" w:themeColor="hyperlink"/>
      <w:u w:val="single"/>
    </w:rPr>
  </w:style>
  <w:style w:type="character" w:styleId="CommentReference">
    <w:name w:val="annotation reference"/>
    <w:basedOn w:val="DefaultParagraphFont"/>
    <w:uiPriority w:val="99"/>
    <w:semiHidden/>
    <w:unhideWhenUsed/>
    <w:rsid w:val="008E0AD0"/>
    <w:rPr>
      <w:sz w:val="16"/>
      <w:szCs w:val="16"/>
    </w:rPr>
  </w:style>
  <w:style w:type="paragraph" w:styleId="CommentText">
    <w:name w:val="annotation text"/>
    <w:basedOn w:val="Normal"/>
    <w:link w:val="CommentTextChar"/>
    <w:uiPriority w:val="99"/>
    <w:semiHidden/>
    <w:unhideWhenUsed/>
    <w:rsid w:val="008E0AD0"/>
    <w:rPr>
      <w:sz w:val="20"/>
      <w:szCs w:val="20"/>
    </w:rPr>
  </w:style>
  <w:style w:type="character" w:customStyle="1" w:styleId="CommentTextChar">
    <w:name w:val="Comment Text Char"/>
    <w:basedOn w:val="DefaultParagraphFont"/>
    <w:link w:val="CommentText"/>
    <w:uiPriority w:val="99"/>
    <w:semiHidden/>
    <w:rsid w:val="008E0AD0"/>
    <w:rPr>
      <w:sz w:val="20"/>
      <w:szCs w:val="20"/>
    </w:rPr>
  </w:style>
  <w:style w:type="paragraph" w:styleId="BalloonText">
    <w:name w:val="Balloon Text"/>
    <w:basedOn w:val="Normal"/>
    <w:link w:val="BalloonTextChar"/>
    <w:uiPriority w:val="99"/>
    <w:semiHidden/>
    <w:unhideWhenUsed/>
    <w:rsid w:val="008E0A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AD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42821"/>
    <w:rPr>
      <w:b/>
      <w:bCs/>
    </w:rPr>
  </w:style>
  <w:style w:type="character" w:customStyle="1" w:styleId="CommentSubjectChar">
    <w:name w:val="Comment Subject Char"/>
    <w:basedOn w:val="CommentTextChar"/>
    <w:link w:val="CommentSubject"/>
    <w:uiPriority w:val="99"/>
    <w:semiHidden/>
    <w:rsid w:val="00642821"/>
    <w:rPr>
      <w:b/>
      <w:bCs/>
      <w:sz w:val="20"/>
      <w:szCs w:val="20"/>
    </w:rPr>
  </w:style>
  <w:style w:type="paragraph" w:styleId="Revision">
    <w:name w:val="Revision"/>
    <w:hidden/>
    <w:uiPriority w:val="99"/>
    <w:semiHidden/>
    <w:rsid w:val="00735583"/>
    <w:pPr>
      <w:spacing w:after="0" w:line="240" w:lineRule="auto"/>
    </w:pPr>
    <w:rPr>
      <w:sz w:val="24"/>
      <w:szCs w:val="24"/>
    </w:rPr>
  </w:style>
  <w:style w:type="paragraph" w:customStyle="1" w:styleId="Normal1">
    <w:name w:val="Normal1"/>
    <w:qFormat/>
    <w:rsid w:val="003D3E9A"/>
    <w:rPr>
      <w:rFonts w:ascii="Calibri" w:eastAsia="Calibri" w:hAnsi="Calibri" w:cs="Calibri"/>
      <w:lang w:eastAsia="en-GB"/>
    </w:rPr>
  </w:style>
  <w:style w:type="paragraph" w:styleId="NormalWeb">
    <w:name w:val="Normal (Web)"/>
    <w:basedOn w:val="Normal"/>
    <w:uiPriority w:val="99"/>
    <w:semiHidden/>
    <w:unhideWhenUsed/>
    <w:rsid w:val="009C23D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C23D4"/>
    <w:rPr>
      <w:b/>
      <w:bCs/>
    </w:rPr>
  </w:style>
  <w:style w:type="character" w:styleId="Emphasis">
    <w:name w:val="Emphasis"/>
    <w:basedOn w:val="DefaultParagraphFont"/>
    <w:uiPriority w:val="20"/>
    <w:qFormat/>
    <w:rsid w:val="009C23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6605">
      <w:bodyDiv w:val="1"/>
      <w:marLeft w:val="0"/>
      <w:marRight w:val="0"/>
      <w:marTop w:val="0"/>
      <w:marBottom w:val="0"/>
      <w:divBdr>
        <w:top w:val="none" w:sz="0" w:space="0" w:color="auto"/>
        <w:left w:val="none" w:sz="0" w:space="0" w:color="auto"/>
        <w:bottom w:val="none" w:sz="0" w:space="0" w:color="auto"/>
        <w:right w:val="none" w:sz="0" w:space="0" w:color="auto"/>
      </w:divBdr>
    </w:div>
    <w:div w:id="491264874">
      <w:bodyDiv w:val="1"/>
      <w:marLeft w:val="0"/>
      <w:marRight w:val="0"/>
      <w:marTop w:val="0"/>
      <w:marBottom w:val="0"/>
      <w:divBdr>
        <w:top w:val="none" w:sz="0" w:space="0" w:color="auto"/>
        <w:left w:val="none" w:sz="0" w:space="0" w:color="auto"/>
        <w:bottom w:val="none" w:sz="0" w:space="0" w:color="auto"/>
        <w:right w:val="none" w:sz="0" w:space="0" w:color="auto"/>
      </w:divBdr>
    </w:div>
    <w:div w:id="1490753747">
      <w:bodyDiv w:val="1"/>
      <w:marLeft w:val="0"/>
      <w:marRight w:val="0"/>
      <w:marTop w:val="0"/>
      <w:marBottom w:val="0"/>
      <w:divBdr>
        <w:top w:val="none" w:sz="0" w:space="0" w:color="auto"/>
        <w:left w:val="none" w:sz="0" w:space="0" w:color="auto"/>
        <w:bottom w:val="none" w:sz="0" w:space="0" w:color="auto"/>
        <w:right w:val="none" w:sz="0" w:space="0" w:color="auto"/>
      </w:divBdr>
    </w:div>
    <w:div w:id="15895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pubmed/fdt116" TargetMode="External"/><Relationship Id="rId13" Type="http://schemas.openxmlformats.org/officeDocument/2006/relationships/hyperlink" Target="https://www.worldometers.info/coronavirus/" TargetMode="External"/><Relationship Id="rId3" Type="http://schemas.openxmlformats.org/officeDocument/2006/relationships/settings" Target="settings.xml"/><Relationship Id="rId7" Type="http://schemas.openxmlformats.org/officeDocument/2006/relationships/hyperlink" Target="https://doi.org/10.1093/ije/dyv098" TargetMode="External"/><Relationship Id="rId12" Type="http://schemas.openxmlformats.org/officeDocument/2006/relationships/hyperlink" Target="https://www.gov.uk/government/publications/guidance-on-shielding-and-protecting-extremely-vulnerable-persons-from-covid-19/guidance-on-shielding-and-protecting-extremely-vulnerable-persons-from-covid-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hs.uk/conditions/coronavirus-covid-19/people-at-higher-risk/who-is-at-high-risk-from-coronavirus/"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oi.org/10.1007/s10654-018-0389-5" TargetMode="External"/><Relationship Id="rId4" Type="http://schemas.openxmlformats.org/officeDocument/2006/relationships/webSettings" Target="webSettings.xml"/><Relationship Id="rId9" Type="http://schemas.openxmlformats.org/officeDocument/2006/relationships/hyperlink" Target="https://doi.org/10.1002/pds.47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1549</Words>
  <Characters>8835</Characters>
  <Application>Microsoft Office Word</Application>
  <DocSecurity>0</DocSecurity>
  <Lines>73</Lines>
  <Paragraphs>20</Paragraphs>
  <ScaleCrop>false</ScaleCrop>
  <Company>University College London</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Alizadeh Mizani, Mehrdad</cp:lastModifiedBy>
  <cp:revision>127</cp:revision>
  <dcterms:created xsi:type="dcterms:W3CDTF">2021-02-03T19:05:00Z</dcterms:created>
  <dcterms:modified xsi:type="dcterms:W3CDTF">2021-12-17T10:30:00Z</dcterms:modified>
</cp:coreProperties>
</file>